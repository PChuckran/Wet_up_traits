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055D2" w14:textId="77777777" w:rsidR="008B4E70" w:rsidRDefault="00000000">
      <w:pPr>
        <w:spacing w:line="480" w:lineRule="auto"/>
        <w:rPr>
          <w:rFonts w:ascii="Times" w:eastAsia="Times" w:hAnsi="Times" w:cs="Times"/>
          <w:b/>
        </w:rPr>
      </w:pPr>
      <w:r>
        <w:rPr>
          <w:rFonts w:ascii="Times" w:eastAsia="Times" w:hAnsi="Times" w:cs="Times"/>
          <w:b/>
        </w:rPr>
        <w:t xml:space="preserve">Codon bias, nucleotide selection, and genome size predict </w:t>
      </w:r>
      <w:r>
        <w:rPr>
          <w:rFonts w:ascii="Times" w:eastAsia="Times" w:hAnsi="Times" w:cs="Times"/>
          <w:b/>
          <w:i/>
        </w:rPr>
        <w:t>in situ</w:t>
      </w:r>
      <w:r>
        <w:rPr>
          <w:rFonts w:ascii="Times" w:eastAsia="Times" w:hAnsi="Times" w:cs="Times"/>
          <w:b/>
        </w:rPr>
        <w:t xml:space="preserve"> bacterial growth and expression in rewetted </w:t>
      </w:r>
      <w:proofErr w:type="gramStart"/>
      <w:r>
        <w:rPr>
          <w:rFonts w:ascii="Times" w:eastAsia="Times" w:hAnsi="Times" w:cs="Times"/>
          <w:b/>
        </w:rPr>
        <w:t>soil</w:t>
      </w:r>
      <w:proofErr w:type="gramEnd"/>
    </w:p>
    <w:p w14:paraId="25F9573F" w14:textId="77777777" w:rsidR="008B4E70" w:rsidRDefault="00000000">
      <w:pPr>
        <w:spacing w:line="480" w:lineRule="auto"/>
        <w:rPr>
          <w:rFonts w:ascii="Times" w:eastAsia="Times" w:hAnsi="Times" w:cs="Times"/>
          <w:vertAlign w:val="superscript"/>
        </w:rPr>
      </w:pPr>
      <w:r>
        <w:rPr>
          <w:rFonts w:ascii="Times" w:eastAsia="Times" w:hAnsi="Times" w:cs="Times"/>
        </w:rPr>
        <w:t>Peter F. Chuckran</w:t>
      </w:r>
      <w:r>
        <w:rPr>
          <w:rFonts w:ascii="Times" w:eastAsia="Times" w:hAnsi="Times" w:cs="Times"/>
          <w:vertAlign w:val="superscript"/>
        </w:rPr>
        <w:t>1</w:t>
      </w:r>
      <w:r>
        <w:rPr>
          <w:rFonts w:ascii="Times" w:eastAsia="Times" w:hAnsi="Times" w:cs="Times"/>
        </w:rPr>
        <w:t>, Katerina Estera-Molina</w:t>
      </w:r>
      <w:r>
        <w:rPr>
          <w:rFonts w:ascii="Times" w:eastAsia="Times" w:hAnsi="Times" w:cs="Times"/>
          <w:vertAlign w:val="superscript"/>
        </w:rPr>
        <w:t>1,2</w:t>
      </w:r>
      <w:r>
        <w:rPr>
          <w:rFonts w:ascii="Times" w:eastAsia="Times" w:hAnsi="Times" w:cs="Times"/>
        </w:rPr>
        <w:t>, Alexa M. Nicolas</w:t>
      </w:r>
      <w:r>
        <w:rPr>
          <w:rFonts w:ascii="Times" w:eastAsia="Times" w:hAnsi="Times" w:cs="Times"/>
          <w:vertAlign w:val="superscript"/>
        </w:rPr>
        <w:t>1,3</w:t>
      </w:r>
      <w:r>
        <w:rPr>
          <w:rFonts w:ascii="Times" w:eastAsia="Times" w:hAnsi="Times" w:cs="Times"/>
        </w:rPr>
        <w:t>, Ella T. Sieradzki</w:t>
      </w:r>
      <w:r>
        <w:rPr>
          <w:rFonts w:ascii="Times" w:eastAsia="Times" w:hAnsi="Times" w:cs="Times"/>
          <w:vertAlign w:val="superscript"/>
        </w:rPr>
        <w:t>4</w:t>
      </w:r>
      <w:r>
        <w:rPr>
          <w:rFonts w:ascii="Times" w:eastAsia="Times" w:hAnsi="Times" w:cs="Times"/>
        </w:rPr>
        <w:t>, Paul Dijkstra</w:t>
      </w:r>
      <w:r>
        <w:rPr>
          <w:rFonts w:ascii="Times" w:eastAsia="Times" w:hAnsi="Times" w:cs="Times"/>
          <w:vertAlign w:val="superscript"/>
        </w:rPr>
        <w:t>5</w:t>
      </w:r>
      <w:r>
        <w:rPr>
          <w:rFonts w:ascii="Times" w:eastAsia="Times" w:hAnsi="Times" w:cs="Times"/>
        </w:rPr>
        <w:t>, Mary K. Firestone</w:t>
      </w:r>
      <w:r>
        <w:rPr>
          <w:rFonts w:ascii="Times" w:eastAsia="Times" w:hAnsi="Times" w:cs="Times"/>
          <w:vertAlign w:val="superscript"/>
        </w:rPr>
        <w:t>1</w:t>
      </w:r>
      <w:r>
        <w:rPr>
          <w:rFonts w:ascii="Times" w:eastAsia="Times" w:hAnsi="Times" w:cs="Times"/>
        </w:rPr>
        <w:t>, Jennifer Pett-Ridge</w:t>
      </w:r>
      <w:r>
        <w:rPr>
          <w:rFonts w:ascii="Times" w:eastAsia="Times" w:hAnsi="Times" w:cs="Times"/>
          <w:vertAlign w:val="superscript"/>
        </w:rPr>
        <w:t>1,2</w:t>
      </w:r>
      <w:r>
        <w:rPr>
          <w:rFonts w:ascii="Times" w:eastAsia="Times" w:hAnsi="Times" w:cs="Times"/>
        </w:rPr>
        <w:t>, Steve J. Blazewicz</w:t>
      </w:r>
      <w:r>
        <w:rPr>
          <w:rFonts w:ascii="Times" w:eastAsia="Times" w:hAnsi="Times" w:cs="Times"/>
          <w:vertAlign w:val="superscript"/>
        </w:rPr>
        <w:t>2</w:t>
      </w:r>
    </w:p>
    <w:p w14:paraId="6994CC66" w14:textId="77777777" w:rsidR="008B4E70" w:rsidRDefault="008B4E70">
      <w:pPr>
        <w:spacing w:line="480" w:lineRule="auto"/>
        <w:rPr>
          <w:rFonts w:ascii="Times" w:eastAsia="Times" w:hAnsi="Times" w:cs="Times"/>
        </w:rPr>
      </w:pPr>
    </w:p>
    <w:p w14:paraId="0C724DF5" w14:textId="77777777" w:rsidR="008B4E70" w:rsidRDefault="00000000">
      <w:pPr>
        <w:spacing w:line="480" w:lineRule="auto"/>
        <w:rPr>
          <w:rFonts w:ascii="Times New Roman" w:eastAsia="Times New Roman" w:hAnsi="Times New Roman" w:cs="Times New Roman"/>
          <w:color w:val="1F1F1F"/>
          <w:highlight w:val="white"/>
        </w:rPr>
      </w:pPr>
      <w:r>
        <w:rPr>
          <w:rFonts w:ascii="Times" w:eastAsia="Times" w:hAnsi="Times" w:cs="Times"/>
          <w:vertAlign w:val="superscript"/>
        </w:rPr>
        <w:t>1.</w:t>
      </w:r>
      <w:r>
        <w:rPr>
          <w:rFonts w:ascii="Times" w:eastAsia="Times" w:hAnsi="Times" w:cs="Times"/>
        </w:rPr>
        <w:t xml:space="preserve"> </w:t>
      </w:r>
      <w:r>
        <w:rPr>
          <w:rFonts w:ascii="Times New Roman" w:eastAsia="Times New Roman" w:hAnsi="Times New Roman" w:cs="Times New Roman"/>
          <w:color w:val="1F1F1F"/>
          <w:highlight w:val="white"/>
        </w:rPr>
        <w:t>Department of Environmental Science, Policy, and Management, University of California, Berkeley, CA, USA</w:t>
      </w:r>
    </w:p>
    <w:p w14:paraId="18256EDF" w14:textId="77777777" w:rsidR="008B4E70" w:rsidRDefault="00000000">
      <w:pPr>
        <w:spacing w:line="480" w:lineRule="auto"/>
        <w:rPr>
          <w:rFonts w:ascii="Times New Roman" w:eastAsia="Times New Roman" w:hAnsi="Times New Roman" w:cs="Times New Roman"/>
          <w:color w:val="1F1F1F"/>
          <w:highlight w:val="white"/>
        </w:rPr>
      </w:pPr>
      <w:r>
        <w:rPr>
          <w:rFonts w:ascii="Times New Roman" w:eastAsia="Times New Roman" w:hAnsi="Times New Roman" w:cs="Times New Roman"/>
          <w:color w:val="1F1F1F"/>
          <w:highlight w:val="white"/>
          <w:vertAlign w:val="superscript"/>
        </w:rPr>
        <w:t xml:space="preserve">2. </w:t>
      </w:r>
      <w:r>
        <w:rPr>
          <w:rFonts w:ascii="Times New Roman" w:eastAsia="Times New Roman" w:hAnsi="Times New Roman" w:cs="Times New Roman"/>
          <w:color w:val="1F1F1F"/>
          <w:highlight w:val="white"/>
        </w:rPr>
        <w:t>Physical and Life Sciences Directorate, Lawrence Livermore National Laboratory, Livermore, CA, USA</w:t>
      </w:r>
    </w:p>
    <w:p w14:paraId="6F1B23B2" w14:textId="77777777" w:rsidR="008B4E70" w:rsidRDefault="00000000">
      <w:pPr>
        <w:spacing w:line="480" w:lineRule="auto"/>
        <w:rPr>
          <w:rFonts w:ascii="Times New Roman" w:eastAsia="Times New Roman" w:hAnsi="Times New Roman" w:cs="Times New Roman"/>
          <w:color w:val="1F1F1F"/>
          <w:highlight w:val="white"/>
        </w:rPr>
      </w:pPr>
      <w:r>
        <w:rPr>
          <w:rFonts w:ascii="Times New Roman" w:eastAsia="Times New Roman" w:hAnsi="Times New Roman" w:cs="Times New Roman"/>
          <w:color w:val="1F1F1F"/>
          <w:highlight w:val="white"/>
          <w:vertAlign w:val="superscript"/>
        </w:rPr>
        <w:t>3.</w:t>
      </w:r>
      <w:r>
        <w:rPr>
          <w:rFonts w:ascii="Times New Roman" w:eastAsia="Times New Roman" w:hAnsi="Times New Roman" w:cs="Times New Roman"/>
          <w:color w:val="1F1F1F"/>
          <w:highlight w:val="white"/>
        </w:rPr>
        <w:t xml:space="preserve"> Department of Biological Sciences, Columbia University, NY, NY, USA</w:t>
      </w:r>
    </w:p>
    <w:p w14:paraId="7F3556D3" w14:textId="77777777" w:rsidR="008B4E70" w:rsidRDefault="00000000">
      <w:pPr>
        <w:spacing w:line="480" w:lineRule="auto"/>
        <w:rPr>
          <w:rFonts w:ascii="Times New Roman" w:eastAsia="Times New Roman" w:hAnsi="Times New Roman" w:cs="Times New Roman"/>
          <w:color w:val="1F1F1F"/>
          <w:highlight w:val="white"/>
        </w:rPr>
      </w:pPr>
      <w:r>
        <w:rPr>
          <w:rFonts w:ascii="Times New Roman" w:eastAsia="Times New Roman" w:hAnsi="Times New Roman" w:cs="Times New Roman"/>
          <w:color w:val="1F1F1F"/>
          <w:highlight w:val="white"/>
          <w:vertAlign w:val="superscript"/>
        </w:rPr>
        <w:t xml:space="preserve">4. </w:t>
      </w:r>
      <w:proofErr w:type="spellStart"/>
      <w:r>
        <w:rPr>
          <w:rFonts w:ascii="Times New Roman" w:eastAsia="Times New Roman" w:hAnsi="Times New Roman" w:cs="Times New Roman"/>
          <w:color w:val="1F1F1F"/>
          <w:highlight w:val="white"/>
        </w:rPr>
        <w:t>Laboratoire</w:t>
      </w:r>
      <w:proofErr w:type="spellEnd"/>
      <w:r>
        <w:rPr>
          <w:rFonts w:ascii="Times New Roman" w:eastAsia="Times New Roman" w:hAnsi="Times New Roman" w:cs="Times New Roman"/>
          <w:color w:val="1F1F1F"/>
          <w:highlight w:val="white"/>
        </w:rPr>
        <w:t xml:space="preserve"> Ampère, École Centrale de Lyon, Lyon, France</w:t>
      </w:r>
    </w:p>
    <w:p w14:paraId="3C50E3E6" w14:textId="77777777" w:rsidR="008B4E70" w:rsidRDefault="00000000">
      <w:pPr>
        <w:spacing w:line="480" w:lineRule="auto"/>
        <w:rPr>
          <w:rFonts w:ascii="Times New Roman" w:eastAsia="Times New Roman" w:hAnsi="Times New Roman" w:cs="Times New Roman"/>
          <w:color w:val="1F1F1F"/>
          <w:highlight w:val="white"/>
        </w:rPr>
      </w:pPr>
      <w:r>
        <w:rPr>
          <w:rFonts w:ascii="Times New Roman" w:eastAsia="Times New Roman" w:hAnsi="Times New Roman" w:cs="Times New Roman"/>
          <w:color w:val="1F1F1F"/>
          <w:highlight w:val="white"/>
          <w:vertAlign w:val="superscript"/>
        </w:rPr>
        <w:t>5.</w:t>
      </w:r>
      <w:r>
        <w:rPr>
          <w:rFonts w:ascii="Times New Roman" w:eastAsia="Times New Roman" w:hAnsi="Times New Roman" w:cs="Times New Roman"/>
          <w:color w:val="1F1F1F"/>
          <w:highlight w:val="white"/>
        </w:rPr>
        <w:t xml:space="preserve"> Center for Ecosystem Science and Society (ECOSS) and Department of Biological Sciences, Northern Arizona University, Flagstaff, AZ, USA</w:t>
      </w:r>
    </w:p>
    <w:p w14:paraId="0643C327" w14:textId="77777777" w:rsidR="008B4E70" w:rsidRDefault="00000000">
      <w:pPr>
        <w:spacing w:line="480" w:lineRule="auto"/>
        <w:rPr>
          <w:rFonts w:ascii="Times" w:eastAsia="Times" w:hAnsi="Times" w:cs="Times"/>
        </w:rPr>
      </w:pPr>
      <w:r>
        <w:br w:type="page"/>
      </w:r>
    </w:p>
    <w:p w14:paraId="70A2656A" w14:textId="77777777" w:rsidR="008B4E70" w:rsidRDefault="00000000">
      <w:pPr>
        <w:spacing w:line="480" w:lineRule="auto"/>
        <w:rPr>
          <w:rFonts w:ascii="Times" w:eastAsia="Times" w:hAnsi="Times" w:cs="Times"/>
        </w:rPr>
      </w:pPr>
      <w:r>
        <w:rPr>
          <w:rFonts w:ascii="Times" w:eastAsia="Times" w:hAnsi="Times" w:cs="Times"/>
        </w:rPr>
        <w:lastRenderedPageBreak/>
        <w:t>ABSTRACT</w:t>
      </w:r>
    </w:p>
    <w:p w14:paraId="211980D5" w14:textId="77777777" w:rsidR="008B4E70" w:rsidRDefault="00000000">
      <w:pPr>
        <w:spacing w:line="480" w:lineRule="auto"/>
        <w:rPr>
          <w:rFonts w:ascii="Times" w:eastAsia="Times" w:hAnsi="Times" w:cs="Times"/>
        </w:rPr>
      </w:pPr>
      <w:commentRangeStart w:id="0"/>
      <w:r>
        <w:rPr>
          <w:rFonts w:ascii="Times" w:eastAsia="Times" w:hAnsi="Times" w:cs="Times"/>
        </w:rPr>
        <w:t xml:space="preserve">Trait-based frameworks are a staple in ecology for assessing life-strategies and community </w:t>
      </w:r>
      <w:proofErr w:type="gramStart"/>
      <w:r>
        <w:rPr>
          <w:rFonts w:ascii="Times" w:eastAsia="Times" w:hAnsi="Times" w:cs="Times"/>
        </w:rPr>
        <w:t>dynamics, and</w:t>
      </w:r>
      <w:proofErr w:type="gramEnd"/>
      <w:r>
        <w:rPr>
          <w:rFonts w:ascii="Times" w:eastAsia="Times" w:hAnsi="Times" w:cs="Times"/>
        </w:rPr>
        <w:t xml:space="preserve"> have been widely used in the field of microbial ecology for disentangling complex community dynamics.</w:t>
      </w:r>
      <w:commentRangeEnd w:id="0"/>
      <w:r>
        <w:commentReference w:id="0"/>
      </w:r>
      <w:r>
        <w:rPr>
          <w:rFonts w:ascii="Times" w:eastAsia="Times" w:hAnsi="Times" w:cs="Times"/>
        </w:rPr>
        <w:t xml:space="preserve"> Despite the proliferation of microbial genomics, how growth and life-strategies are encoded in soil bacterial genomes remains unclear. In soil bacteria, traits such as codon usage bias and genome size have been linked to growth—often through indirect measurements. Here, we utilize metagenome-assembled genomes in combination with metatranscriptomics and </w:t>
      </w:r>
      <w:r>
        <w:rPr>
          <w:rFonts w:ascii="Times" w:eastAsia="Times" w:hAnsi="Times" w:cs="Times"/>
          <w:vertAlign w:val="superscript"/>
        </w:rPr>
        <w:t>18</w:t>
      </w:r>
      <w:r>
        <w:rPr>
          <w:rFonts w:ascii="Times" w:eastAsia="Times" w:hAnsi="Times" w:cs="Times"/>
        </w:rPr>
        <w:t xml:space="preserve">O-water stable isotope probing to track genomic traits associated with the activity and growth of soil microorganisms over the course of one week following soil rewetting after a prolonged dry period. After rewetting, we found that the predominant traits of fast-growing bacterial taxa </w:t>
      </w:r>
      <w:proofErr w:type="gramStart"/>
      <w:r>
        <w:rPr>
          <w:rFonts w:ascii="Times" w:eastAsia="Times" w:hAnsi="Times" w:cs="Times"/>
        </w:rPr>
        <w:t>was</w:t>
      </w:r>
      <w:proofErr w:type="gramEnd"/>
      <w:r>
        <w:rPr>
          <w:rFonts w:ascii="Times" w:eastAsia="Times" w:hAnsi="Times" w:cs="Times"/>
        </w:rPr>
        <w:t xml:space="preserve"> high levels of codon bias in ribosomal protein genes and lower GC content. Similarly, we found that high levels of codon bias corresponded to stronger upregulation of ribosomal protein genes. Nucleotides requiring less energy to produce were more common at synonymous sites in fast-transcribing </w:t>
      </w:r>
      <w:proofErr w:type="gramStart"/>
      <w:r>
        <w:rPr>
          <w:rFonts w:ascii="Times" w:eastAsia="Times" w:hAnsi="Times" w:cs="Times"/>
        </w:rPr>
        <w:t>taxa, and</w:t>
      </w:r>
      <w:proofErr w:type="gramEnd"/>
      <w:r>
        <w:rPr>
          <w:rFonts w:ascii="Times" w:eastAsia="Times" w:hAnsi="Times" w:cs="Times"/>
        </w:rPr>
        <w:t xml:space="preserve"> were weakly correlated to faster growth. We also observed higher growth rates in bacteria with smaller genomes, indicating the important role reduced genome size may play in bacterial growth in response to sudden change in nutrient availability. Together, these results provide </w:t>
      </w:r>
      <w:r>
        <w:rPr>
          <w:rFonts w:ascii="Times" w:eastAsia="Times" w:hAnsi="Times" w:cs="Times"/>
          <w:i/>
        </w:rPr>
        <w:t>in situ</w:t>
      </w:r>
      <w:r>
        <w:rPr>
          <w:rFonts w:ascii="Times" w:eastAsia="Times" w:hAnsi="Times" w:cs="Times"/>
        </w:rPr>
        <w:t xml:space="preserve"> evidence that genomic characteristics dictate growth rate and transcription in </w:t>
      </w:r>
      <w:proofErr w:type="gramStart"/>
      <w:r>
        <w:rPr>
          <w:rFonts w:ascii="Times" w:eastAsia="Times" w:hAnsi="Times" w:cs="Times"/>
        </w:rPr>
        <w:t>soil, and</w:t>
      </w:r>
      <w:proofErr w:type="gramEnd"/>
      <w:r>
        <w:rPr>
          <w:rFonts w:ascii="Times" w:eastAsia="Times" w:hAnsi="Times" w:cs="Times"/>
        </w:rPr>
        <w:t xml:space="preserve"> provide insight into the fitness advantage of these traits in soil bacteria.</w:t>
      </w:r>
      <w:r>
        <w:br w:type="page"/>
      </w:r>
    </w:p>
    <w:p w14:paraId="6A701F74" w14:textId="77777777" w:rsidR="008B4E70" w:rsidRDefault="00000000">
      <w:pPr>
        <w:spacing w:line="480" w:lineRule="auto"/>
        <w:rPr>
          <w:rFonts w:ascii="Times" w:eastAsia="Times" w:hAnsi="Times" w:cs="Times"/>
        </w:rPr>
      </w:pPr>
      <w:r>
        <w:rPr>
          <w:rFonts w:ascii="Times" w:eastAsia="Times" w:hAnsi="Times" w:cs="Times"/>
        </w:rPr>
        <w:lastRenderedPageBreak/>
        <w:t>INTRODUCTION</w:t>
      </w:r>
    </w:p>
    <w:p w14:paraId="6A738832" w14:textId="77777777" w:rsidR="008B4E70" w:rsidRDefault="00000000">
      <w:pPr>
        <w:spacing w:line="480" w:lineRule="auto"/>
        <w:ind w:firstLine="360"/>
        <w:rPr>
          <w:rFonts w:ascii="Times" w:eastAsia="Times" w:hAnsi="Times" w:cs="Times"/>
        </w:rPr>
      </w:pPr>
      <w:r>
        <w:rPr>
          <w:rFonts w:ascii="Times" w:eastAsia="Times" w:hAnsi="Times" w:cs="Times"/>
        </w:rPr>
        <w:t>Rewetting is an ecologically important phenomenon where microbial traits associated with growth and activity may play an important role for stabilizing soil carbon (C). In ecosystems characterized by dry and wet seasons, the first rain event following the dry season results in the rapid mineralization of soil carbon (known as the Birch Effect) (1), which accounts for a large portion of the annual soil C loss from respiration (2). The rapid stimulation of microbial activity is driven by both the release of water stress as well as an influx in the bioavailability of carbon compounds sourced from osmolytes (3–5), microbial necromass (6, 7), slaking of microaggregates (8), and increased connectivity in the soil matrix (9, 10). The microbial response to rewetting therefore has important consequences for the fate of soil organic carbon. However, which traits control the growth and activity of this response remains unknown.</w:t>
      </w:r>
    </w:p>
    <w:p w14:paraId="6D3CC4F2" w14:textId="77777777" w:rsidR="008B4E70" w:rsidRDefault="00000000">
      <w:pPr>
        <w:spacing w:line="480" w:lineRule="auto"/>
        <w:ind w:firstLine="360"/>
        <w:rPr>
          <w:rFonts w:ascii="Times" w:eastAsia="Times" w:hAnsi="Times" w:cs="Times"/>
        </w:rPr>
      </w:pPr>
      <w:r>
        <w:rPr>
          <w:rFonts w:ascii="Times" w:eastAsia="Times" w:hAnsi="Times" w:cs="Times"/>
        </w:rPr>
        <w:t>Trait-based frameworks have long-been used in ecology to help understand complex community structures (11, 12), and this approach has gained considerable attention in microbial ecology (13, 14) where advancements in sequencing technology have expanded the ability to probe previously unexplored microbial community structures. The advantage of studying soil bacteria using traits is two-fold. First, since traits are the product of evolutionary forces, understanding the distribution of traits answers fundamental questions concerning the evolution and selection for certain functions (15). Second, considering the complexity of microbial community datasets, traits serve as valuable metrics for assessing community dynamics across scales (16, 17) and with ecosystem function (14). Traits associated with growth are of particular importance, as growth is often c</w:t>
      </w:r>
      <w:commentRangeStart w:id="1"/>
      <w:r>
        <w:rPr>
          <w:rFonts w:ascii="Times" w:eastAsia="Times" w:hAnsi="Times" w:cs="Times"/>
        </w:rPr>
        <w:t>entral in life-strategy frameworks</w:t>
      </w:r>
      <w:commentRangeEnd w:id="1"/>
      <w:r>
        <w:commentReference w:id="1"/>
      </w:r>
      <w:r>
        <w:rPr>
          <w:rFonts w:ascii="Times" w:eastAsia="Times" w:hAnsi="Times" w:cs="Times"/>
        </w:rPr>
        <w:t xml:space="preserve"> </w:t>
      </w:r>
      <w:commentRangeStart w:id="2"/>
      <w:commentRangeStart w:id="3"/>
      <w:r>
        <w:rPr>
          <w:rFonts w:ascii="Times" w:eastAsia="Times" w:hAnsi="Times" w:cs="Times"/>
        </w:rPr>
        <w:t>(14, 18, 19), functional metrics such as carbon use efficiency (20</w:t>
      </w:r>
      <w:proofErr w:type="gramStart"/>
      <w:r>
        <w:rPr>
          <w:rFonts w:ascii="Times" w:eastAsia="Times" w:hAnsi="Times" w:cs="Times"/>
        </w:rPr>
        <w:t>), and</w:t>
      </w:r>
      <w:proofErr w:type="gramEnd"/>
      <w:r>
        <w:rPr>
          <w:rFonts w:ascii="Times" w:eastAsia="Times" w:hAnsi="Times" w:cs="Times"/>
        </w:rPr>
        <w:t xml:space="preserve"> understanding changing community dynamics</w:t>
      </w:r>
      <w:commentRangeEnd w:id="2"/>
      <w:r>
        <w:commentReference w:id="2"/>
      </w:r>
      <w:commentRangeEnd w:id="3"/>
      <w:r>
        <w:commentReference w:id="3"/>
      </w:r>
      <w:r>
        <w:rPr>
          <w:rFonts w:ascii="Times" w:eastAsia="Times" w:hAnsi="Times" w:cs="Times"/>
        </w:rPr>
        <w:t xml:space="preserve">. </w:t>
      </w:r>
    </w:p>
    <w:p w14:paraId="4F5C6F80" w14:textId="77777777" w:rsidR="008B4E70" w:rsidRDefault="00000000">
      <w:pPr>
        <w:spacing w:line="480" w:lineRule="auto"/>
        <w:ind w:firstLine="360"/>
        <w:rPr>
          <w:rFonts w:ascii="Times" w:eastAsia="Times" w:hAnsi="Times" w:cs="Times"/>
        </w:rPr>
      </w:pPr>
      <w:r>
        <w:rPr>
          <w:rFonts w:ascii="Times" w:eastAsia="Times" w:hAnsi="Times" w:cs="Times"/>
        </w:rPr>
        <w:lastRenderedPageBreak/>
        <w:t xml:space="preserve">Trait-based analyses using genomic data can generally be separated into two broad categories: functional traits (those which describe specific function) and genomic traits (those which do not describe a specific </w:t>
      </w:r>
      <w:proofErr w:type="gramStart"/>
      <w:r>
        <w:rPr>
          <w:rFonts w:ascii="Times" w:eastAsia="Times" w:hAnsi="Times" w:cs="Times"/>
        </w:rPr>
        <w:t>function;</w:t>
      </w:r>
      <w:proofErr w:type="gramEnd"/>
      <w:r>
        <w:rPr>
          <w:rFonts w:ascii="Times" w:eastAsia="Times" w:hAnsi="Times" w:cs="Times"/>
        </w:rPr>
        <w:t xml:space="preserve"> e.g., GC-%, genome size, codon usage, etc.). </w:t>
      </w:r>
      <w:commentRangeStart w:id="4"/>
      <w:r>
        <w:rPr>
          <w:rFonts w:ascii="Times" w:eastAsia="Times" w:hAnsi="Times" w:cs="Times"/>
        </w:rPr>
        <w:t>Functional traits</w:t>
      </w:r>
      <w:commentRangeEnd w:id="4"/>
      <w:r>
        <w:commentReference w:id="4"/>
      </w:r>
      <w:r>
        <w:rPr>
          <w:rFonts w:ascii="Times" w:eastAsia="Times" w:hAnsi="Times" w:cs="Times"/>
        </w:rPr>
        <w:t xml:space="preserve"> are often observed through functional gene composition and the expression of these genes under a set of environmental conditions. During growth, expression of specific genes varies considerably depending on function (21) and environmental constraints (22). </w:t>
      </w:r>
      <w:commentRangeStart w:id="5"/>
      <w:commentRangeStart w:id="6"/>
      <w:r>
        <w:rPr>
          <w:rFonts w:ascii="Times" w:eastAsia="Times" w:hAnsi="Times" w:cs="Times"/>
        </w:rPr>
        <w:t>Ribosomal genes are highly upregulated during growth, and the number of rRNA gene copies in a genome positively correlates with maximum growth rate</w:t>
      </w:r>
      <w:commentRangeEnd w:id="5"/>
      <w:r>
        <w:commentReference w:id="5"/>
      </w:r>
      <w:commentRangeEnd w:id="6"/>
      <w:r>
        <w:commentReference w:id="6"/>
      </w:r>
      <w:r>
        <w:rPr>
          <w:rFonts w:ascii="Times" w:eastAsia="Times" w:hAnsi="Times" w:cs="Times"/>
        </w:rPr>
        <w:t>. Although the link between rRNA levels and both growth and activity (23) are inconsistent, fast-growing bacteria tend to have a greater number of rRNA gene copies – a useful trait dimension used in microbial ecology trait-based frameworks (18, 19, 24). Although specific functional genes have been shown to be associated with growth in soil microbial communities (25), this is often under a specific set of conditions that could favor specific nutrient acquisition strategies or metabolic pathways, and therefore might not be predictive outside of that environment.</w:t>
      </w:r>
    </w:p>
    <w:p w14:paraId="282E5772" w14:textId="77777777" w:rsidR="008B4E70" w:rsidRDefault="00000000">
      <w:pPr>
        <w:spacing w:line="480" w:lineRule="auto"/>
        <w:ind w:firstLine="360"/>
        <w:rPr>
          <w:rFonts w:ascii="Times" w:eastAsia="Times" w:hAnsi="Times" w:cs="Times"/>
        </w:rPr>
      </w:pPr>
      <w:r>
        <w:rPr>
          <w:rFonts w:ascii="Times" w:eastAsia="Times" w:hAnsi="Times" w:cs="Times"/>
        </w:rPr>
        <w:t xml:space="preserve">However, genomic traits (such as genome size, nucleotide frequency, and codon usage) may provide more generalized metrics predictive of activity and growth. For example, transcription and growth rate may be strongly determined by codon usage. A high alignment between gene codon frequencies and the anticodons of the tRNA pool increases the rate of both transcription and translation (26)—commonly referred to as codon optimization.  </w:t>
      </w:r>
      <w:commentRangeStart w:id="7"/>
      <w:r>
        <w:rPr>
          <w:rFonts w:ascii="Times" w:eastAsia="Times" w:hAnsi="Times" w:cs="Times"/>
        </w:rPr>
        <w:t>The level of codon optimization of a transcript has important consequences for translation; affecting the rate of elongation, protein folding, initiation, and termination (27–29).</w:t>
      </w:r>
      <w:commentRangeEnd w:id="7"/>
      <w:r>
        <w:commentReference w:id="7"/>
      </w:r>
      <w:r>
        <w:rPr>
          <w:rFonts w:ascii="Times" w:eastAsia="Times" w:hAnsi="Times" w:cs="Times"/>
        </w:rPr>
        <w:t xml:space="preserve"> Codon usage is also highly predictive of mRNA abundance, as a high abundance of optimized codons generally increases mRNA stability (30, 31) and has been independently shown to relate to higher levels of </w:t>
      </w:r>
      <w:r>
        <w:rPr>
          <w:rFonts w:ascii="Times" w:eastAsia="Times" w:hAnsi="Times" w:cs="Times"/>
        </w:rPr>
        <w:lastRenderedPageBreak/>
        <w:t xml:space="preserve">transcription (32, 33). Codon bias describes codon redundancy in the genetic code for a particular gene or genome, and generally correlates to the degree of codon optimization (34). High levels of codon bias in ribosomal proteins </w:t>
      </w:r>
      <w:proofErr w:type="gramStart"/>
      <w:r>
        <w:rPr>
          <w:rFonts w:ascii="Times" w:eastAsia="Times" w:hAnsi="Times" w:cs="Times"/>
        </w:rPr>
        <w:t>is</w:t>
      </w:r>
      <w:proofErr w:type="gramEnd"/>
      <w:r>
        <w:rPr>
          <w:rFonts w:ascii="Times" w:eastAsia="Times" w:hAnsi="Times" w:cs="Times"/>
        </w:rPr>
        <w:t xml:space="preserve"> associated with rapid growth in bacteria (35, 36) and has been increasingly used as a predictor of maximum growth rate (37, 38).</w:t>
      </w:r>
    </w:p>
    <w:p w14:paraId="14DD7101" w14:textId="77777777" w:rsidR="008B4E70" w:rsidRDefault="00000000">
      <w:pPr>
        <w:spacing w:line="480" w:lineRule="auto"/>
        <w:ind w:firstLine="360"/>
        <w:rPr>
          <w:rFonts w:ascii="Times" w:eastAsia="Times" w:hAnsi="Times" w:cs="Times"/>
        </w:rPr>
      </w:pPr>
      <w:r>
        <w:rPr>
          <w:rFonts w:ascii="Times" w:eastAsia="Times" w:hAnsi="Times" w:cs="Times"/>
        </w:rPr>
        <w:t>Outside of an intrinsic relationship between GC content and codon usage (26</w:t>
      </w:r>
      <w:proofErr w:type="gramStart"/>
      <w:r>
        <w:rPr>
          <w:rFonts w:ascii="Times" w:eastAsia="Times" w:hAnsi="Times" w:cs="Times"/>
        </w:rPr>
        <w:t>),  there</w:t>
      </w:r>
      <w:proofErr w:type="gramEnd"/>
      <w:r>
        <w:rPr>
          <w:rFonts w:ascii="Times" w:eastAsia="Times" w:hAnsi="Times" w:cs="Times"/>
        </w:rPr>
        <w:t xml:space="preserve"> appears </w:t>
      </w:r>
      <w:commentRangeStart w:id="8"/>
      <w:commentRangeStart w:id="9"/>
      <w:commentRangeStart w:id="10"/>
      <w:r>
        <w:rPr>
          <w:rFonts w:ascii="Times" w:eastAsia="Times" w:hAnsi="Times" w:cs="Times"/>
        </w:rPr>
        <w:t xml:space="preserve">to be no relationship between doubling time and GC content in bacteria </w:t>
      </w:r>
      <w:commentRangeEnd w:id="8"/>
      <w:r>
        <w:commentReference w:id="8"/>
      </w:r>
      <w:commentRangeEnd w:id="9"/>
      <w:r>
        <w:commentReference w:id="9"/>
      </w:r>
      <w:commentRangeEnd w:id="10"/>
      <w:r>
        <w:commentReference w:id="10"/>
      </w:r>
      <w:r>
        <w:rPr>
          <w:rFonts w:ascii="Times" w:eastAsia="Times" w:hAnsi="Times" w:cs="Times"/>
        </w:rPr>
        <w:t>(39), and the link between GC content and growth in soil bacteria specifically</w:t>
      </w:r>
      <w:commentRangeStart w:id="11"/>
      <w:commentRangeStart w:id="12"/>
      <w:r>
        <w:rPr>
          <w:rFonts w:ascii="Times" w:eastAsia="Times" w:hAnsi="Times" w:cs="Times"/>
        </w:rPr>
        <w:t xml:space="preserve"> remains unclear</w:t>
      </w:r>
      <w:commentRangeEnd w:id="11"/>
      <w:r>
        <w:commentReference w:id="11"/>
      </w:r>
      <w:commentRangeEnd w:id="12"/>
      <w:r>
        <w:commentReference w:id="12"/>
      </w:r>
      <w:r>
        <w:rPr>
          <w:rFonts w:ascii="Times" w:eastAsia="Times" w:hAnsi="Times" w:cs="Times"/>
        </w:rPr>
        <w:t xml:space="preserve">. However, the cost of nucleotide synthesis has been shown to influence transcription, where rapidly transcribed genes often use </w:t>
      </w:r>
      <w:commentRangeStart w:id="13"/>
      <w:r>
        <w:rPr>
          <w:rFonts w:ascii="Times" w:eastAsia="Times" w:hAnsi="Times" w:cs="Times"/>
        </w:rPr>
        <w:t>cheaper</w:t>
      </w:r>
      <w:commentRangeEnd w:id="13"/>
      <w:r>
        <w:commentReference w:id="13"/>
      </w:r>
      <w:r>
        <w:rPr>
          <w:rFonts w:ascii="Times" w:eastAsia="Times" w:hAnsi="Times" w:cs="Times"/>
        </w:rPr>
        <w:t xml:space="preserve"> nucleotides at synonymous sites to reduce the cost of transcription (40). Since guanine requires more energy to produce than cytosine, and adenine more energy than uracil, genes with cytosine and thymine at synonymous sites tend to be transcribed faster than genes with guanine and adenine (40). At nonsynonymous sites, there is an inverse relationship between nucleotide cost and the cost of their encoded amino acid sites (40)—such that a higher frequency of more expensive nucleotides at synonymous sites is associated with higher levels of expression. </w:t>
      </w:r>
    </w:p>
    <w:p w14:paraId="0E44FCDF" w14:textId="77777777" w:rsidR="008B4E70" w:rsidRDefault="00000000">
      <w:pPr>
        <w:spacing w:line="480" w:lineRule="auto"/>
        <w:ind w:firstLine="360"/>
        <w:rPr>
          <w:rFonts w:ascii="Times" w:eastAsia="Times" w:hAnsi="Times" w:cs="Times"/>
        </w:rPr>
      </w:pPr>
      <w:r>
        <w:rPr>
          <w:rFonts w:ascii="Times" w:eastAsia="Times" w:hAnsi="Times" w:cs="Times"/>
        </w:rPr>
        <w:t>Genome size is also thought to influence growth; however, the relationship is less clear than codon usage or rRNA copy number. In oligotrophic marine environments, extremely small genomes are thought to arise in response to nutrient limitation to curb the cost of reproduction (termed genomic streamlining; 30), and often have slower growth rates than copiotrophs with larger genomes (18). Although streamlined genomes have been documented in soils (</w:t>
      </w:r>
      <w:commentRangeStart w:id="14"/>
      <w:r>
        <w:rPr>
          <w:rFonts w:ascii="Times" w:eastAsia="Times" w:hAnsi="Times" w:cs="Times"/>
        </w:rPr>
        <w:t>42</w:t>
      </w:r>
      <w:commentRangeEnd w:id="14"/>
      <w:r>
        <w:commentReference w:id="14"/>
      </w:r>
      <w:r>
        <w:rPr>
          <w:rFonts w:ascii="Times" w:eastAsia="Times" w:hAnsi="Times" w:cs="Times"/>
        </w:rPr>
        <w:t xml:space="preserve">), soil bacterial genomes generally tend to be large relative to other systems (43)—a potential result of the increased metabolic diversity required to utilize complex substrates (44). It’s been hypothesized that these large genomes might come at the expense of growth rate (45), as the </w:t>
      </w:r>
      <w:r>
        <w:rPr>
          <w:rFonts w:ascii="Times" w:eastAsia="Times" w:hAnsi="Times" w:cs="Times"/>
        </w:rPr>
        <w:lastRenderedPageBreak/>
        <w:t xml:space="preserve">increased energy required for reproduction in large genomes may slow growth. However, the evidence regarding the relationship between genome size and growth rate in soil bacteria is </w:t>
      </w:r>
      <w:commentRangeStart w:id="15"/>
      <w:r>
        <w:rPr>
          <w:rFonts w:ascii="Times" w:eastAsia="Times" w:hAnsi="Times" w:cs="Times"/>
        </w:rPr>
        <w:t>inconclusive</w:t>
      </w:r>
      <w:commentRangeEnd w:id="15"/>
      <w:r>
        <w:commentReference w:id="15"/>
      </w:r>
      <w:r>
        <w:rPr>
          <w:rFonts w:ascii="Times" w:eastAsia="Times" w:hAnsi="Times" w:cs="Times"/>
        </w:rPr>
        <w:t xml:space="preserve"> (46, 47), necessitating further investigation.</w:t>
      </w:r>
    </w:p>
    <w:p w14:paraId="07A5B1C2" w14:textId="77777777" w:rsidR="008B4E70" w:rsidRDefault="00000000">
      <w:pPr>
        <w:spacing w:line="480" w:lineRule="auto"/>
        <w:ind w:firstLine="360"/>
        <w:rPr>
          <w:rFonts w:ascii="Times" w:eastAsia="Times" w:hAnsi="Times" w:cs="Times"/>
        </w:rPr>
      </w:pPr>
      <w:r>
        <w:rPr>
          <w:rFonts w:ascii="Times" w:eastAsia="Times" w:hAnsi="Times" w:cs="Times"/>
        </w:rPr>
        <w:t xml:space="preserve">In soils, a major hurdle in assessing how traits relate to growth rate has been our inability to effectively measure these traits </w:t>
      </w:r>
      <w:r>
        <w:rPr>
          <w:rFonts w:ascii="Times" w:eastAsia="Times" w:hAnsi="Times" w:cs="Times"/>
          <w:i/>
        </w:rPr>
        <w:t>in situ</w:t>
      </w:r>
      <w:r>
        <w:rPr>
          <w:rFonts w:ascii="Times" w:eastAsia="Times" w:hAnsi="Times" w:cs="Times"/>
        </w:rPr>
        <w:t xml:space="preserve">. Much of the work linking these traits to growth has been conducted using soil isolate data where the growth rate is often assessed from pure culture; though traits associated with microbial growth on media might not translate to free-living microbes in their natural environments (47). </w:t>
      </w:r>
      <w:proofErr w:type="gramStart"/>
      <w:r>
        <w:rPr>
          <w:rFonts w:ascii="Times" w:eastAsia="Times" w:hAnsi="Times" w:cs="Times"/>
        </w:rPr>
        <w:t>Further,  the</w:t>
      </w:r>
      <w:proofErr w:type="gramEnd"/>
      <w:r>
        <w:rPr>
          <w:rFonts w:ascii="Times" w:eastAsia="Times" w:hAnsi="Times" w:cs="Times"/>
        </w:rPr>
        <w:t xml:space="preserve"> question of how these traits relate to growth during real-world phenomena remains. </w:t>
      </w:r>
    </w:p>
    <w:p w14:paraId="7AA12289" w14:textId="77777777" w:rsidR="008B4E70" w:rsidRDefault="00000000">
      <w:pPr>
        <w:spacing w:line="480" w:lineRule="auto"/>
        <w:ind w:firstLine="720"/>
        <w:rPr>
          <w:rFonts w:ascii="Times" w:eastAsia="Times" w:hAnsi="Times" w:cs="Times"/>
        </w:rPr>
      </w:pPr>
      <w:r>
        <w:rPr>
          <w:rFonts w:ascii="Times" w:eastAsia="Times" w:hAnsi="Times" w:cs="Times"/>
        </w:rPr>
        <w:t xml:space="preserve">Recent methodological and technological advancements have created new opportunities to track microbial growth </w:t>
      </w:r>
      <w:r>
        <w:rPr>
          <w:rFonts w:ascii="Times" w:eastAsia="Times" w:hAnsi="Times" w:cs="Times"/>
          <w:i/>
        </w:rPr>
        <w:t>in situ</w:t>
      </w:r>
      <w:r>
        <w:rPr>
          <w:rFonts w:ascii="Times" w:eastAsia="Times" w:hAnsi="Times" w:cs="Times"/>
        </w:rPr>
        <w:t>.  In quantitative stable isotope probing (</w:t>
      </w:r>
      <w:proofErr w:type="spellStart"/>
      <w:r>
        <w:rPr>
          <w:rFonts w:ascii="Times" w:eastAsia="Times" w:hAnsi="Times" w:cs="Times"/>
        </w:rPr>
        <w:t>qSIP</w:t>
      </w:r>
      <w:proofErr w:type="spellEnd"/>
      <w:r>
        <w:rPr>
          <w:rFonts w:ascii="Times" w:eastAsia="Times" w:hAnsi="Times" w:cs="Times"/>
        </w:rPr>
        <w:t xml:space="preserve">), the incorporation of added stable isotopes into DNA tracks the growth rate of microbes based on sequence (48). This approach has enabled valuable insights into metagenomic features and metagenome-assembled genomes (MAGs) associated with growth (7, 25, 49), and shows promise for linking measured microbial traits and growth </w:t>
      </w:r>
      <w:r>
        <w:rPr>
          <w:rFonts w:ascii="Times" w:eastAsia="Times" w:hAnsi="Times" w:cs="Times"/>
          <w:i/>
        </w:rPr>
        <w:t>in situ</w:t>
      </w:r>
      <w:r>
        <w:rPr>
          <w:rFonts w:ascii="Times" w:eastAsia="Times" w:hAnsi="Times" w:cs="Times"/>
        </w:rPr>
        <w:t xml:space="preserve">. In this study, we pair metagenomic, metatranscriptomic, and </w:t>
      </w:r>
      <w:proofErr w:type="spellStart"/>
      <w:r>
        <w:rPr>
          <w:rFonts w:ascii="Times" w:eastAsia="Times" w:hAnsi="Times" w:cs="Times"/>
        </w:rPr>
        <w:t>qSIP</w:t>
      </w:r>
      <w:proofErr w:type="spellEnd"/>
      <w:r>
        <w:rPr>
          <w:rFonts w:ascii="Times" w:eastAsia="Times" w:hAnsi="Times" w:cs="Times"/>
        </w:rPr>
        <w:t xml:space="preserve"> data to assess how genomic traits are associated with activity and growth during the rewetting of seasonally dry soil in a Mediterranean grassland. Specifically, we investigate how traits such as genome size, nucleotide selection, codon usage, and ribosomal protein gene frequency relate to growth and transcription.</w:t>
      </w:r>
      <w:r>
        <w:br w:type="page"/>
      </w:r>
    </w:p>
    <w:p w14:paraId="12B6D16A" w14:textId="77777777" w:rsidR="008B4E70" w:rsidRDefault="00000000">
      <w:pPr>
        <w:spacing w:line="480" w:lineRule="auto"/>
        <w:rPr>
          <w:rFonts w:ascii="Times" w:eastAsia="Times" w:hAnsi="Times" w:cs="Times"/>
        </w:rPr>
      </w:pPr>
      <w:r>
        <w:rPr>
          <w:rFonts w:ascii="Times" w:eastAsia="Times" w:hAnsi="Times" w:cs="Times"/>
        </w:rPr>
        <w:lastRenderedPageBreak/>
        <w:t>METHODS</w:t>
      </w:r>
    </w:p>
    <w:p w14:paraId="0A8C9BB7" w14:textId="77777777" w:rsidR="008B4E70" w:rsidRDefault="00000000">
      <w:pPr>
        <w:spacing w:line="480" w:lineRule="auto"/>
        <w:ind w:firstLine="720"/>
        <w:rPr>
          <w:rFonts w:ascii="Times" w:eastAsia="Times" w:hAnsi="Times" w:cs="Times"/>
        </w:rPr>
      </w:pPr>
      <w:r>
        <w:rPr>
          <w:rFonts w:ascii="Times" w:eastAsia="Times" w:hAnsi="Times" w:cs="Times"/>
        </w:rPr>
        <w:t xml:space="preserve">The field study was located at Hopland Extension and Research Center (HERC), Hopland, California, USA (39.00092, -123.07962), which resides on the ancestral home of the </w:t>
      </w:r>
      <w:proofErr w:type="spellStart"/>
      <w:r>
        <w:rPr>
          <w:rFonts w:ascii="Times" w:eastAsia="Times" w:hAnsi="Times" w:cs="Times"/>
        </w:rPr>
        <w:t>Shóqowa</w:t>
      </w:r>
      <w:proofErr w:type="spellEnd"/>
      <w:r>
        <w:rPr>
          <w:rFonts w:ascii="Times" w:eastAsia="Times" w:hAnsi="Times" w:cs="Times"/>
        </w:rPr>
        <w:t xml:space="preserve"> and Hopland people. The region features a Mediterranean climate of warm, dry summers and cool, wet winters. </w:t>
      </w:r>
      <w:proofErr w:type="spellStart"/>
      <w:r>
        <w:rPr>
          <w:rFonts w:ascii="Times" w:eastAsia="Times" w:hAnsi="Times" w:cs="Times"/>
          <w:i/>
        </w:rPr>
        <w:t>Avena</w:t>
      </w:r>
      <w:proofErr w:type="spellEnd"/>
      <w:r>
        <w:rPr>
          <w:rFonts w:ascii="Times" w:eastAsia="Times" w:hAnsi="Times" w:cs="Times"/>
          <w:i/>
        </w:rPr>
        <w:t xml:space="preserve"> </w:t>
      </w:r>
      <w:proofErr w:type="spellStart"/>
      <w:r>
        <w:rPr>
          <w:rFonts w:ascii="Times" w:eastAsia="Times" w:hAnsi="Times" w:cs="Times"/>
          <w:i/>
        </w:rPr>
        <w:t>barbata</w:t>
      </w:r>
      <w:proofErr w:type="spellEnd"/>
      <w:r>
        <w:rPr>
          <w:rFonts w:ascii="Times" w:eastAsia="Times" w:hAnsi="Times" w:cs="Times"/>
        </w:rPr>
        <w:t xml:space="preserve"> (wild oat grass) dominated the studied field site. This study consisted of 16 plots 3.24 m</w:t>
      </w:r>
      <w:r>
        <w:rPr>
          <w:rFonts w:ascii="Times" w:eastAsia="Times" w:hAnsi="Times" w:cs="Times"/>
          <w:vertAlign w:val="superscript"/>
        </w:rPr>
        <w:t>2</w:t>
      </w:r>
      <w:r>
        <w:rPr>
          <w:rFonts w:ascii="Times" w:eastAsia="Times" w:hAnsi="Times" w:cs="Times"/>
        </w:rPr>
        <w:t xml:space="preserve">, with rainout shelters constructed around each plot, either allowing full or 50% precipitation. A full description of the field experimental set-up can be found in </w:t>
      </w:r>
      <w:r>
        <w:rPr>
          <w:rFonts w:ascii="Times" w:eastAsia="Times" w:hAnsi="Times" w:cs="Times"/>
          <w:i/>
        </w:rPr>
        <w:t>[Rina’s paper]</w:t>
      </w:r>
    </w:p>
    <w:p w14:paraId="4F3E648A" w14:textId="77777777" w:rsidR="008B4E70" w:rsidRDefault="00000000">
      <w:pPr>
        <w:spacing w:line="480" w:lineRule="auto"/>
        <w:rPr>
          <w:rFonts w:ascii="Times" w:eastAsia="Times" w:hAnsi="Times" w:cs="Times"/>
        </w:rPr>
      </w:pPr>
      <w:r>
        <w:rPr>
          <w:rFonts w:ascii="Times" w:eastAsia="Times" w:hAnsi="Times" w:cs="Times"/>
        </w:rPr>
        <w:tab/>
        <w:t xml:space="preserve">Soils were collected in September 2018 at the end of the dry season and 25 days before the first rainfall of the wet season. At the time of </w:t>
      </w:r>
      <w:proofErr w:type="gramStart"/>
      <w:r>
        <w:rPr>
          <w:rFonts w:ascii="Times" w:eastAsia="Times" w:hAnsi="Times" w:cs="Times"/>
        </w:rPr>
        <w:t>collection</w:t>
      </w:r>
      <w:proofErr w:type="gramEnd"/>
      <w:r>
        <w:rPr>
          <w:rFonts w:ascii="Times" w:eastAsia="Times" w:hAnsi="Times" w:cs="Times"/>
        </w:rPr>
        <w:t xml:space="preserve"> the soil gravimetric water content was approximately 3%. Topsoil samples (0-15 cm, roughly 0.5 m</w:t>
      </w:r>
      <w:r>
        <w:rPr>
          <w:rFonts w:ascii="Times" w:eastAsia="Times" w:hAnsi="Times" w:cs="Times"/>
          <w:vertAlign w:val="superscript"/>
        </w:rPr>
        <w:t>3</w:t>
      </w:r>
      <w:r>
        <w:rPr>
          <w:rFonts w:ascii="Times" w:eastAsia="Times" w:hAnsi="Times" w:cs="Times"/>
        </w:rPr>
        <w:t xml:space="preserve">) were taken from 8 </w:t>
      </w:r>
      <w:commentRangeStart w:id="16"/>
      <w:commentRangeStart w:id="17"/>
      <w:commentRangeStart w:id="18"/>
      <w:commentRangeStart w:id="19"/>
      <w:commentRangeStart w:id="20"/>
      <w:r>
        <w:rPr>
          <w:rFonts w:ascii="Times" w:eastAsia="Times" w:hAnsi="Times" w:cs="Times"/>
        </w:rPr>
        <w:t xml:space="preserve">randomly </w:t>
      </w:r>
      <w:commentRangeEnd w:id="16"/>
      <w:r>
        <w:commentReference w:id="16"/>
      </w:r>
      <w:commentRangeEnd w:id="17"/>
      <w:r>
        <w:commentReference w:id="17"/>
      </w:r>
      <w:commentRangeEnd w:id="18"/>
      <w:r>
        <w:commentReference w:id="18"/>
      </w:r>
      <w:commentRangeEnd w:id="19"/>
      <w:r>
        <w:commentReference w:id="19"/>
      </w:r>
      <w:commentRangeEnd w:id="20"/>
      <w:r>
        <w:commentReference w:id="20"/>
      </w:r>
      <w:r>
        <w:rPr>
          <w:rFonts w:ascii="Times" w:eastAsia="Times" w:hAnsi="Times" w:cs="Times"/>
        </w:rPr>
        <w:t xml:space="preserve">selected plots (4 full and 4 reduced precipitation). Samples were transported to Lawrence Livermore National Laboratory where soil from each field plot was separately homogenized and sieved (2 mm) to remove large rocks and roots. </w:t>
      </w:r>
    </w:p>
    <w:p w14:paraId="27A3F0A7" w14:textId="77777777" w:rsidR="008B4E70" w:rsidRDefault="008B4E70">
      <w:pPr>
        <w:spacing w:line="480" w:lineRule="auto"/>
        <w:rPr>
          <w:rFonts w:ascii="Times" w:eastAsia="Times" w:hAnsi="Times" w:cs="Times"/>
        </w:rPr>
      </w:pPr>
    </w:p>
    <w:p w14:paraId="57540D6F" w14:textId="77777777" w:rsidR="008B4E70" w:rsidRDefault="00000000">
      <w:pPr>
        <w:spacing w:line="480" w:lineRule="auto"/>
        <w:rPr>
          <w:rFonts w:ascii="Times" w:eastAsia="Times" w:hAnsi="Times" w:cs="Times"/>
          <w:i/>
        </w:rPr>
      </w:pPr>
      <w:r>
        <w:rPr>
          <w:rFonts w:ascii="Times" w:eastAsia="Times" w:hAnsi="Times" w:cs="Times"/>
          <w:i/>
        </w:rPr>
        <w:t>Wet-up experiment</w:t>
      </w:r>
    </w:p>
    <w:p w14:paraId="4E944233" w14:textId="77777777" w:rsidR="008B4E70" w:rsidRDefault="00000000">
      <w:pPr>
        <w:spacing w:line="480" w:lineRule="auto"/>
        <w:rPr>
          <w:rFonts w:ascii="Times" w:eastAsia="Times" w:hAnsi="Times" w:cs="Times"/>
        </w:rPr>
      </w:pPr>
      <w:r>
        <w:rPr>
          <w:rFonts w:ascii="Times" w:eastAsia="Times" w:hAnsi="Times" w:cs="Times"/>
        </w:rPr>
        <w:t>Details of the H</w:t>
      </w:r>
      <w:r>
        <w:rPr>
          <w:rFonts w:ascii="Times" w:eastAsia="Times" w:hAnsi="Times" w:cs="Times"/>
          <w:vertAlign w:val="subscript"/>
        </w:rPr>
        <w:t>2</w:t>
      </w:r>
      <w:r>
        <w:rPr>
          <w:rFonts w:ascii="Times" w:eastAsia="Times" w:hAnsi="Times" w:cs="Times"/>
          <w:vertAlign w:val="superscript"/>
        </w:rPr>
        <w:t>18</w:t>
      </w:r>
      <w:r>
        <w:rPr>
          <w:rFonts w:ascii="Times" w:eastAsia="Times" w:hAnsi="Times" w:cs="Times"/>
        </w:rPr>
        <w:t xml:space="preserve">O labeling can be found in Nicolas et al. 2023 and </w:t>
      </w:r>
      <w:proofErr w:type="spellStart"/>
      <w:r>
        <w:rPr>
          <w:rFonts w:ascii="Times" w:eastAsia="Times" w:hAnsi="Times" w:cs="Times"/>
        </w:rPr>
        <w:t>Sieradzki</w:t>
      </w:r>
      <w:proofErr w:type="spellEnd"/>
      <w:r>
        <w:rPr>
          <w:rFonts w:ascii="Times" w:eastAsia="Times" w:hAnsi="Times" w:cs="Times"/>
        </w:rPr>
        <w:t xml:space="preserve"> et al. 2022 (49, 50). In brief, soils from each of the 3 plots were separated into 12 microcosms containing 5 g of soil each, for 48 samples in total. Soils were brought to 22% gravimetric water content either with natural abundance water or with 98-at% H</w:t>
      </w:r>
      <w:r>
        <w:rPr>
          <w:rFonts w:ascii="Times" w:eastAsia="Times" w:hAnsi="Times" w:cs="Times"/>
          <w:vertAlign w:val="subscript"/>
        </w:rPr>
        <w:t>2</w:t>
      </w:r>
      <w:r>
        <w:rPr>
          <w:rFonts w:ascii="Times" w:eastAsia="Times" w:hAnsi="Times" w:cs="Times"/>
          <w:vertAlign w:val="superscript"/>
        </w:rPr>
        <w:t>18</w:t>
      </w:r>
      <w:r>
        <w:rPr>
          <w:rFonts w:ascii="Times" w:eastAsia="Times" w:hAnsi="Times" w:cs="Times"/>
        </w:rPr>
        <w:t>O. Three replicates each of labeled and unlabeled samples from each plot were destructively harvested at 0, 3, 24, 48, 72, and 168 h post wet-up. Samples were immediately frozen in liquid-N</w:t>
      </w:r>
      <w:r>
        <w:rPr>
          <w:rFonts w:ascii="Times" w:eastAsia="Times" w:hAnsi="Times" w:cs="Times"/>
          <w:vertAlign w:val="subscript"/>
        </w:rPr>
        <w:t>2</w:t>
      </w:r>
      <w:r>
        <w:rPr>
          <w:rFonts w:ascii="Times" w:eastAsia="Times" w:hAnsi="Times" w:cs="Times"/>
        </w:rPr>
        <w:t xml:space="preserve"> and stored in a -80</w:t>
      </w:r>
      <w:r>
        <w:rPr>
          <w:rFonts w:ascii="Symbol" w:eastAsia="Symbol" w:hAnsi="Symbol" w:cs="Symbol"/>
        </w:rPr>
        <w:t>°</w:t>
      </w:r>
      <w:r>
        <w:rPr>
          <w:rFonts w:ascii="Times" w:eastAsia="Times" w:hAnsi="Times" w:cs="Times"/>
        </w:rPr>
        <w:t xml:space="preserve">C freezer. </w:t>
      </w:r>
    </w:p>
    <w:p w14:paraId="28BC876E" w14:textId="77777777" w:rsidR="008B4E70" w:rsidRDefault="008B4E70">
      <w:pPr>
        <w:spacing w:line="480" w:lineRule="auto"/>
        <w:rPr>
          <w:rFonts w:ascii="Times" w:eastAsia="Times" w:hAnsi="Times" w:cs="Times"/>
        </w:rPr>
      </w:pPr>
    </w:p>
    <w:p w14:paraId="63A445D3" w14:textId="77777777" w:rsidR="008B4E70" w:rsidRDefault="00000000">
      <w:pPr>
        <w:spacing w:line="480" w:lineRule="auto"/>
        <w:rPr>
          <w:rFonts w:ascii="Times" w:eastAsia="Times" w:hAnsi="Times" w:cs="Times"/>
          <w:i/>
        </w:rPr>
      </w:pPr>
      <w:r>
        <w:rPr>
          <w:rFonts w:ascii="Times" w:eastAsia="Times" w:hAnsi="Times" w:cs="Times"/>
          <w:i/>
        </w:rPr>
        <w:lastRenderedPageBreak/>
        <w:t xml:space="preserve">Metagenomic </w:t>
      </w:r>
      <w:proofErr w:type="spellStart"/>
      <w:r>
        <w:rPr>
          <w:rFonts w:ascii="Times" w:eastAsia="Times" w:hAnsi="Times" w:cs="Times"/>
          <w:i/>
        </w:rPr>
        <w:t>qSIP</w:t>
      </w:r>
      <w:proofErr w:type="spellEnd"/>
    </w:p>
    <w:p w14:paraId="301798B4" w14:textId="77777777" w:rsidR="008B4E70" w:rsidRDefault="00000000">
      <w:pPr>
        <w:spacing w:line="480" w:lineRule="auto"/>
        <w:ind w:firstLine="720"/>
        <w:rPr>
          <w:rFonts w:ascii="Times" w:eastAsia="Times" w:hAnsi="Times" w:cs="Times"/>
        </w:rPr>
      </w:pPr>
      <w:r>
        <w:rPr>
          <w:rFonts w:ascii="Times" w:eastAsia="Times" w:hAnsi="Times" w:cs="Times"/>
        </w:rPr>
        <w:t xml:space="preserve">A full description of the DNA extraction, sequencing, assembly, binning, and </w:t>
      </w:r>
      <w:proofErr w:type="spellStart"/>
      <w:r>
        <w:rPr>
          <w:rFonts w:ascii="Times" w:eastAsia="Times" w:hAnsi="Times" w:cs="Times"/>
        </w:rPr>
        <w:t>qSIP</w:t>
      </w:r>
      <w:proofErr w:type="spellEnd"/>
      <w:r>
        <w:rPr>
          <w:rFonts w:ascii="Times" w:eastAsia="Times" w:hAnsi="Times" w:cs="Times"/>
        </w:rPr>
        <w:t xml:space="preserve"> calculations can be found in </w:t>
      </w:r>
      <w:proofErr w:type="spellStart"/>
      <w:r>
        <w:rPr>
          <w:rFonts w:ascii="Times" w:eastAsia="Times" w:hAnsi="Times" w:cs="Times"/>
        </w:rPr>
        <w:t>Sieradzki</w:t>
      </w:r>
      <w:proofErr w:type="spellEnd"/>
      <w:r>
        <w:rPr>
          <w:rFonts w:ascii="Times" w:eastAsia="Times" w:hAnsi="Times" w:cs="Times"/>
        </w:rPr>
        <w:t xml:space="preserve"> et al., 2022. DNA from 3 plots per treatment were extracted in triplicate using a phenol chloroform extraction and then pooled. Samples were then spun on an ultracentrifuge in a cesium chloride solution to create a density gradient. The contents of the ultracentrifuge tube were then separated into 36 fractions, each of which was assessed for density and DNA concentration. Fractions were combined into 5 groups along the density gradient, purified and concentrated, and then sequenced on an Illumina </w:t>
      </w:r>
      <w:proofErr w:type="spellStart"/>
      <w:r>
        <w:rPr>
          <w:rFonts w:ascii="Times" w:eastAsia="Times" w:hAnsi="Times" w:cs="Times"/>
        </w:rPr>
        <w:t>Novaseq</w:t>
      </w:r>
      <w:proofErr w:type="spellEnd"/>
      <w:r>
        <w:rPr>
          <w:rFonts w:ascii="Times" w:eastAsia="Times" w:hAnsi="Times" w:cs="Times"/>
        </w:rPr>
        <w:t xml:space="preserve"> platform. </w:t>
      </w:r>
    </w:p>
    <w:p w14:paraId="1449FE32" w14:textId="77777777" w:rsidR="008B4E70" w:rsidRDefault="00000000">
      <w:pPr>
        <w:spacing w:line="480" w:lineRule="auto"/>
        <w:ind w:firstLine="720"/>
        <w:rPr>
          <w:rFonts w:ascii="Times" w:eastAsia="Times" w:hAnsi="Times" w:cs="Times"/>
        </w:rPr>
      </w:pPr>
      <w:r>
        <w:rPr>
          <w:rFonts w:ascii="Times" w:eastAsia="Times" w:hAnsi="Times" w:cs="Times"/>
        </w:rPr>
        <w:t xml:space="preserve">Adapters were trimmed and reads were QC filtered using </w:t>
      </w:r>
      <w:proofErr w:type="spellStart"/>
      <w:r>
        <w:rPr>
          <w:rFonts w:ascii="Times" w:eastAsia="Times" w:hAnsi="Times" w:cs="Times"/>
        </w:rPr>
        <w:t>bbduk</w:t>
      </w:r>
      <w:proofErr w:type="spellEnd"/>
      <w:r>
        <w:rPr>
          <w:rFonts w:ascii="Times" w:eastAsia="Times" w:hAnsi="Times" w:cs="Times"/>
        </w:rPr>
        <w:t xml:space="preserve"> (51) and Sickle (52). QC filtered reads were assembled into contigs using MEGAHIT (v1.2.9; (53)), binned with </w:t>
      </w:r>
      <w:proofErr w:type="spellStart"/>
      <w:r>
        <w:rPr>
          <w:rFonts w:ascii="Times" w:eastAsia="Times" w:hAnsi="Times" w:cs="Times"/>
        </w:rPr>
        <w:t>MaxBin</w:t>
      </w:r>
      <w:proofErr w:type="spellEnd"/>
      <w:r>
        <w:rPr>
          <w:rFonts w:ascii="Times" w:eastAsia="Times" w:hAnsi="Times" w:cs="Times"/>
        </w:rPr>
        <w:t xml:space="preserve"> 2.0 (54) and MetaBAT</w:t>
      </w:r>
      <w:proofErr w:type="gramStart"/>
      <w:r>
        <w:rPr>
          <w:rFonts w:ascii="Times" w:eastAsia="Times" w:hAnsi="Times" w:cs="Times"/>
        </w:rPr>
        <w:t>2  (</w:t>
      </w:r>
      <w:proofErr w:type="gramEnd"/>
      <w:r>
        <w:rPr>
          <w:rFonts w:ascii="Times" w:eastAsia="Times" w:hAnsi="Times" w:cs="Times"/>
        </w:rPr>
        <w:t xml:space="preserve">55), and refined with </w:t>
      </w:r>
      <w:proofErr w:type="spellStart"/>
      <w:r>
        <w:rPr>
          <w:rFonts w:ascii="Times" w:eastAsia="Times" w:hAnsi="Times" w:cs="Times"/>
        </w:rPr>
        <w:t>MetaWrap</w:t>
      </w:r>
      <w:proofErr w:type="spellEnd"/>
      <w:r>
        <w:rPr>
          <w:rFonts w:ascii="Times" w:eastAsia="Times" w:hAnsi="Times" w:cs="Times"/>
        </w:rPr>
        <w:t xml:space="preserve"> (56). We combined this set of MAGs with another set binned from a study at a nearby site at HERC (25) and dereplicated MAGs using </w:t>
      </w:r>
      <w:proofErr w:type="spellStart"/>
      <w:r>
        <w:rPr>
          <w:rFonts w:ascii="Times" w:eastAsia="Times" w:hAnsi="Times" w:cs="Times"/>
        </w:rPr>
        <w:t>dRep</w:t>
      </w:r>
      <w:proofErr w:type="spellEnd"/>
      <w:r>
        <w:rPr>
          <w:rFonts w:ascii="Times" w:eastAsia="Times" w:hAnsi="Times" w:cs="Times"/>
        </w:rPr>
        <w:t xml:space="preserve">, which also assesses MAG completeness (57). Reads from each fraction were then mapped against the set of MAGs using </w:t>
      </w:r>
      <w:proofErr w:type="spellStart"/>
      <w:r>
        <w:rPr>
          <w:rFonts w:ascii="Times" w:eastAsia="Times" w:hAnsi="Times" w:cs="Times"/>
        </w:rPr>
        <w:t>BBMap</w:t>
      </w:r>
      <w:proofErr w:type="spellEnd"/>
      <w:r>
        <w:rPr>
          <w:rFonts w:ascii="Times" w:eastAsia="Times" w:hAnsi="Times" w:cs="Times"/>
        </w:rPr>
        <w:t xml:space="preserve"> (51). The mapping of reads from each fraction was used to calculate atom fraction excess (AFE) for each MAG—which can be used as a metric of growth (48). Open reading frames were identified using Prodigal (59) and annotated against the KEGG database (60) using </w:t>
      </w:r>
      <w:commentRangeStart w:id="21"/>
      <w:commentRangeStart w:id="22"/>
      <w:r>
        <w:rPr>
          <w:rFonts w:ascii="Times" w:eastAsia="Times" w:hAnsi="Times" w:cs="Times"/>
        </w:rPr>
        <w:t>DRAM</w:t>
      </w:r>
      <w:commentRangeEnd w:id="21"/>
      <w:r>
        <w:commentReference w:id="21"/>
      </w:r>
      <w:commentRangeEnd w:id="22"/>
      <w:r>
        <w:commentReference w:id="22"/>
      </w:r>
      <w:r>
        <w:rPr>
          <w:rFonts w:ascii="Times" w:eastAsia="Times" w:hAnsi="Times" w:cs="Times"/>
        </w:rPr>
        <w:t xml:space="preserve"> (58).</w:t>
      </w:r>
    </w:p>
    <w:p w14:paraId="75A97E9B" w14:textId="77777777" w:rsidR="008B4E70" w:rsidRDefault="008B4E70">
      <w:pPr>
        <w:spacing w:line="480" w:lineRule="auto"/>
        <w:rPr>
          <w:rFonts w:ascii="Times" w:eastAsia="Times" w:hAnsi="Times" w:cs="Times"/>
        </w:rPr>
      </w:pPr>
    </w:p>
    <w:p w14:paraId="026AF43A" w14:textId="77777777" w:rsidR="008B4E70" w:rsidRDefault="00000000">
      <w:pPr>
        <w:spacing w:line="480" w:lineRule="auto"/>
        <w:rPr>
          <w:rFonts w:ascii="Times" w:eastAsia="Times" w:hAnsi="Times" w:cs="Times"/>
          <w:i/>
        </w:rPr>
      </w:pPr>
      <w:r>
        <w:rPr>
          <w:rFonts w:ascii="Times" w:eastAsia="Times" w:hAnsi="Times" w:cs="Times"/>
          <w:i/>
        </w:rPr>
        <w:t>RNA Extraction and sequencing</w:t>
      </w:r>
    </w:p>
    <w:p w14:paraId="5C28088B" w14:textId="77777777" w:rsidR="008B4E70" w:rsidRDefault="00000000">
      <w:pPr>
        <w:spacing w:line="480" w:lineRule="auto"/>
        <w:rPr>
          <w:rFonts w:ascii="Times" w:eastAsia="Times" w:hAnsi="Times" w:cs="Times"/>
        </w:rPr>
      </w:pPr>
      <w:r>
        <w:rPr>
          <w:rFonts w:ascii="Times" w:eastAsia="Times" w:hAnsi="Times" w:cs="Times"/>
        </w:rPr>
        <w:tab/>
        <w:t xml:space="preserve">RNA was extracted from 4 samples from each precipitation treatment using a RNeasy </w:t>
      </w:r>
      <w:proofErr w:type="spellStart"/>
      <w:r>
        <w:rPr>
          <w:rFonts w:ascii="Times" w:eastAsia="Times" w:hAnsi="Times" w:cs="Times"/>
        </w:rPr>
        <w:t>PowerSoil</w:t>
      </w:r>
      <w:proofErr w:type="spellEnd"/>
      <w:r>
        <w:rPr>
          <w:rFonts w:ascii="Times" w:eastAsia="Times" w:hAnsi="Times" w:cs="Times"/>
        </w:rPr>
        <w:t xml:space="preserve"> Total RNA kit (Qiagen) according to manufacturer instructions. Extracted RNA was treated with RNase-free DNase (Qiagen) and stored at -80</w:t>
      </w:r>
      <w:r>
        <w:rPr>
          <w:rFonts w:ascii="Symbol" w:eastAsia="Symbol" w:hAnsi="Symbol" w:cs="Symbol"/>
        </w:rPr>
        <w:t>°</w:t>
      </w:r>
      <w:r>
        <w:rPr>
          <w:rFonts w:ascii="Times" w:eastAsia="Times" w:hAnsi="Times" w:cs="Times"/>
        </w:rPr>
        <w:t xml:space="preserve">C. RNA concentration was determined using a Qubit fluorometer (Invitrogen, Carlsbad, CA, USA) and quality was assessed </w:t>
      </w:r>
      <w:r>
        <w:rPr>
          <w:rFonts w:ascii="Times" w:eastAsia="Times" w:hAnsi="Times" w:cs="Times"/>
        </w:rPr>
        <w:lastRenderedPageBreak/>
        <w:t>using a Nanodrop One Spectrophotometer (</w:t>
      </w:r>
      <w:proofErr w:type="spellStart"/>
      <w:r>
        <w:rPr>
          <w:rFonts w:ascii="Times" w:eastAsia="Times" w:hAnsi="Times" w:cs="Times"/>
        </w:rPr>
        <w:t>Thermo</w:t>
      </w:r>
      <w:proofErr w:type="spellEnd"/>
      <w:r>
        <w:rPr>
          <w:rFonts w:ascii="Times" w:eastAsia="Times" w:hAnsi="Times" w:cs="Times"/>
        </w:rPr>
        <w:t xml:space="preserve"> Scientific Invitrogen). Samples were sent to the Joint Genome Institute (JGI; Berkeley, California, USA), for sequencing. </w:t>
      </w:r>
      <w:proofErr w:type="gramStart"/>
      <w:r>
        <w:rPr>
          <w:rFonts w:ascii="Times" w:eastAsia="Times" w:hAnsi="Times" w:cs="Times"/>
        </w:rPr>
        <w:t>Paired-end</w:t>
      </w:r>
      <w:proofErr w:type="gramEnd"/>
      <w:r>
        <w:rPr>
          <w:rFonts w:ascii="Times" w:eastAsia="Times" w:hAnsi="Times" w:cs="Times"/>
        </w:rPr>
        <w:t xml:space="preserve"> 2 x 151 bp libraries were sequenced on an Illumina </w:t>
      </w:r>
      <w:proofErr w:type="spellStart"/>
      <w:r>
        <w:rPr>
          <w:rFonts w:ascii="Times" w:eastAsia="Times" w:hAnsi="Times" w:cs="Times"/>
        </w:rPr>
        <w:t>NovaSeq</w:t>
      </w:r>
      <w:proofErr w:type="spellEnd"/>
      <w:r>
        <w:rPr>
          <w:rFonts w:ascii="Times" w:eastAsia="Times" w:hAnsi="Times" w:cs="Times"/>
        </w:rPr>
        <w:t xml:space="preserve"> </w:t>
      </w:r>
      <w:commentRangeStart w:id="23"/>
      <w:r>
        <w:rPr>
          <w:rFonts w:ascii="Times" w:eastAsia="Times" w:hAnsi="Times" w:cs="Times"/>
        </w:rPr>
        <w:t>platform</w:t>
      </w:r>
      <w:commentRangeEnd w:id="23"/>
      <w:r>
        <w:commentReference w:id="23"/>
      </w:r>
      <w:r>
        <w:rPr>
          <w:rFonts w:ascii="Times" w:eastAsia="Times" w:hAnsi="Times" w:cs="Times"/>
        </w:rPr>
        <w:t>. Generated RNA sequences were prepared for metatranscriptomic analyses using the JGI</w:t>
      </w:r>
      <w:commentRangeStart w:id="24"/>
      <w:commentRangeStart w:id="25"/>
      <w:r>
        <w:rPr>
          <w:rFonts w:ascii="Times" w:eastAsia="Times" w:hAnsi="Times" w:cs="Times"/>
        </w:rPr>
        <w:t xml:space="preserve"> Integrated Microbial Genomes (IMG) pipeline v.5.1.5 </w:t>
      </w:r>
      <w:commentRangeEnd w:id="24"/>
      <w:r>
        <w:commentReference w:id="24"/>
      </w:r>
      <w:commentRangeEnd w:id="25"/>
      <w:r>
        <w:commentReference w:id="25"/>
      </w:r>
      <w:r>
        <w:rPr>
          <w:rFonts w:ascii="Times" w:eastAsia="Times" w:hAnsi="Times" w:cs="Times"/>
        </w:rPr>
        <w:t xml:space="preserve">(61) and can be found under the GOLD project ID Gp0612223. </w:t>
      </w:r>
      <w:commentRangeStart w:id="26"/>
      <w:r>
        <w:rPr>
          <w:rFonts w:ascii="Times" w:eastAsia="Times" w:hAnsi="Times" w:cs="Times"/>
        </w:rPr>
        <w:t>IMG assemblies are not included in this analysis, and a more detailed description can be found in the data release (DOI: and citation).</w:t>
      </w:r>
      <w:commentRangeEnd w:id="26"/>
      <w:r>
        <w:commentReference w:id="26"/>
      </w:r>
    </w:p>
    <w:p w14:paraId="06DCB48A" w14:textId="77777777" w:rsidR="008B4E70" w:rsidRDefault="008B4E70">
      <w:pPr>
        <w:spacing w:line="480" w:lineRule="auto"/>
        <w:rPr>
          <w:rFonts w:ascii="Times" w:eastAsia="Times" w:hAnsi="Times" w:cs="Times"/>
        </w:rPr>
      </w:pPr>
    </w:p>
    <w:p w14:paraId="5C06B5CC" w14:textId="77777777" w:rsidR="008B4E70" w:rsidRDefault="00000000">
      <w:pPr>
        <w:spacing w:line="480" w:lineRule="auto"/>
        <w:rPr>
          <w:rFonts w:ascii="Times" w:eastAsia="Times" w:hAnsi="Times" w:cs="Times"/>
          <w:i/>
        </w:rPr>
      </w:pPr>
      <w:r>
        <w:rPr>
          <w:rFonts w:ascii="Times" w:eastAsia="Times" w:hAnsi="Times" w:cs="Times"/>
          <w:i/>
        </w:rPr>
        <w:t>Metatranscriptome analysis</w:t>
      </w:r>
    </w:p>
    <w:p w14:paraId="08793EA3" w14:textId="77777777" w:rsidR="008B4E70" w:rsidRDefault="00000000">
      <w:pPr>
        <w:spacing w:line="480" w:lineRule="auto"/>
        <w:ind w:firstLine="720"/>
        <w:rPr>
          <w:rFonts w:ascii="Times" w:eastAsia="Times" w:hAnsi="Times" w:cs="Times"/>
        </w:rPr>
      </w:pPr>
      <w:r>
        <w:rPr>
          <w:rFonts w:ascii="Times" w:eastAsia="Times" w:hAnsi="Times" w:cs="Times"/>
        </w:rPr>
        <w:t xml:space="preserve">Raw reads were downloaded from the JGI genome portal and were QC filtered using </w:t>
      </w:r>
      <w:proofErr w:type="spellStart"/>
      <w:r>
        <w:rPr>
          <w:rFonts w:ascii="Times" w:eastAsia="Times" w:hAnsi="Times" w:cs="Times"/>
        </w:rPr>
        <w:t>bbduk</w:t>
      </w:r>
      <w:proofErr w:type="spellEnd"/>
      <w:r>
        <w:rPr>
          <w:rFonts w:ascii="Times" w:eastAsia="Times" w:hAnsi="Times" w:cs="Times"/>
        </w:rPr>
        <w:t xml:space="preserve"> (51) and Sickle (52). </w:t>
      </w:r>
      <w:proofErr w:type="spellStart"/>
      <w:r>
        <w:rPr>
          <w:rFonts w:ascii="Times" w:eastAsia="Times" w:hAnsi="Times" w:cs="Times"/>
        </w:rPr>
        <w:t>BBmap</w:t>
      </w:r>
      <w:proofErr w:type="spellEnd"/>
      <w:r>
        <w:rPr>
          <w:rFonts w:ascii="Times" w:eastAsia="Times" w:hAnsi="Times" w:cs="Times"/>
        </w:rPr>
        <w:t xml:space="preserve"> was then used to map QC filtered reads to a concatenated reference </w:t>
      </w:r>
      <w:ins w:id="27" w:author="Ella Sieradzki" w:date="2024-02-13T14:46:00Z">
        <w:r>
          <w:rPr>
            <w:rFonts w:ascii="Times" w:eastAsia="Times" w:hAnsi="Times" w:cs="Times"/>
          </w:rPr>
          <w:t>MAG</w:t>
        </w:r>
      </w:ins>
      <w:del w:id="28" w:author="Ella Sieradzki" w:date="2024-02-13T14:46:00Z">
        <w:r>
          <w:rPr>
            <w:rFonts w:ascii="Times" w:eastAsia="Times" w:hAnsi="Times" w:cs="Times"/>
          </w:rPr>
          <w:delText>mag</w:delText>
        </w:r>
      </w:del>
      <w:r>
        <w:rPr>
          <w:rFonts w:ascii="Times" w:eastAsia="Times" w:hAnsi="Times" w:cs="Times"/>
        </w:rPr>
        <w:t xml:space="preserve"> file (</w:t>
      </w:r>
      <w:proofErr w:type="spellStart"/>
      <w:r>
        <w:rPr>
          <w:rFonts w:ascii="Times" w:eastAsia="Times" w:hAnsi="Times" w:cs="Times"/>
        </w:rPr>
        <w:t>minid</w:t>
      </w:r>
      <w:proofErr w:type="spellEnd"/>
      <w:r>
        <w:rPr>
          <w:rFonts w:ascii="Times" w:eastAsia="Times" w:hAnsi="Times" w:cs="Times"/>
        </w:rPr>
        <w:t xml:space="preserve">=0.95). Counts of reads mapping to DRAM-annotated genes were identified using </w:t>
      </w:r>
      <w:proofErr w:type="spellStart"/>
      <w:r>
        <w:rPr>
          <w:rFonts w:ascii="Times" w:eastAsia="Times" w:hAnsi="Times" w:cs="Times"/>
        </w:rPr>
        <w:t>FeatureCounts</w:t>
      </w:r>
      <w:proofErr w:type="spellEnd"/>
      <w:r>
        <w:rPr>
          <w:rFonts w:ascii="Times" w:eastAsia="Times" w:hAnsi="Times" w:cs="Times"/>
        </w:rPr>
        <w:t xml:space="preserve"> (62). Expression and normalization </w:t>
      </w:r>
      <w:proofErr w:type="gramStart"/>
      <w:r>
        <w:rPr>
          <w:rFonts w:ascii="Times" w:eastAsia="Times" w:hAnsi="Times" w:cs="Times"/>
        </w:rPr>
        <w:t>counts</w:t>
      </w:r>
      <w:proofErr w:type="gramEnd"/>
      <w:r>
        <w:rPr>
          <w:rFonts w:ascii="Times" w:eastAsia="Times" w:hAnsi="Times" w:cs="Times"/>
        </w:rPr>
        <w:t xml:space="preserve"> of mapped transcripts for each annotated gene (excluding rRNA genes) were generated using DESeq2 (63) using default parameters. Differential expression was calculated as the log</w:t>
      </w:r>
      <w:r>
        <w:rPr>
          <w:rFonts w:ascii="Times" w:eastAsia="Times" w:hAnsi="Times" w:cs="Times"/>
          <w:vertAlign w:val="subscript"/>
        </w:rPr>
        <w:t>2</w:t>
      </w:r>
      <w:r>
        <w:rPr>
          <w:rFonts w:ascii="Times" w:eastAsia="Times" w:hAnsi="Times" w:cs="Times"/>
        </w:rPr>
        <w:t>-fold change versus the gene expression of the control group.</w:t>
      </w:r>
    </w:p>
    <w:p w14:paraId="2E64996E" w14:textId="77777777" w:rsidR="008B4E70" w:rsidRDefault="008B4E70">
      <w:pPr>
        <w:spacing w:line="480" w:lineRule="auto"/>
        <w:rPr>
          <w:rFonts w:ascii="Times" w:eastAsia="Times" w:hAnsi="Times" w:cs="Times"/>
        </w:rPr>
      </w:pPr>
    </w:p>
    <w:p w14:paraId="645EDCDD" w14:textId="77777777" w:rsidR="008B4E70" w:rsidRDefault="00000000">
      <w:pPr>
        <w:spacing w:line="480" w:lineRule="auto"/>
        <w:rPr>
          <w:rFonts w:ascii="Times" w:eastAsia="Times" w:hAnsi="Times" w:cs="Times"/>
          <w:i/>
        </w:rPr>
      </w:pPr>
      <w:r>
        <w:rPr>
          <w:rFonts w:ascii="Times" w:eastAsia="Times" w:hAnsi="Times" w:cs="Times"/>
          <w:i/>
        </w:rPr>
        <w:t>Genomic traits</w:t>
      </w:r>
    </w:p>
    <w:p w14:paraId="264BE433" w14:textId="77777777" w:rsidR="008B4E70" w:rsidRDefault="00000000">
      <w:pPr>
        <w:spacing w:line="480" w:lineRule="auto"/>
        <w:ind w:firstLine="720"/>
        <w:rPr>
          <w:rFonts w:ascii="Times" w:eastAsia="Times" w:hAnsi="Times" w:cs="Times"/>
        </w:rPr>
      </w:pPr>
      <w:r>
        <w:rPr>
          <w:rFonts w:ascii="Times" w:eastAsia="Times" w:hAnsi="Times" w:cs="Times"/>
        </w:rPr>
        <w:t xml:space="preserve">Genomic traits were calculated using custom scripts written in </w:t>
      </w:r>
      <w:commentRangeStart w:id="29"/>
      <w:r>
        <w:rPr>
          <w:rFonts w:ascii="Times" w:eastAsia="Times" w:hAnsi="Times" w:cs="Times"/>
        </w:rPr>
        <w:t>Python</w:t>
      </w:r>
      <w:commentRangeEnd w:id="29"/>
      <w:r>
        <w:commentReference w:id="29"/>
      </w:r>
      <w:r>
        <w:rPr>
          <w:rFonts w:ascii="Times" w:eastAsia="Times" w:hAnsi="Times" w:cs="Times"/>
        </w:rPr>
        <w:t xml:space="preserve"> (v 3.8.2), which can be found at &lt;will insert </w:t>
      </w:r>
      <w:proofErr w:type="spellStart"/>
      <w:r>
        <w:rPr>
          <w:rFonts w:ascii="Times" w:eastAsia="Times" w:hAnsi="Times" w:cs="Times"/>
        </w:rPr>
        <w:t>Github</w:t>
      </w:r>
      <w:proofErr w:type="spellEnd"/>
      <w:r>
        <w:rPr>
          <w:rFonts w:ascii="Times" w:eastAsia="Times" w:hAnsi="Times" w:cs="Times"/>
        </w:rPr>
        <w:t xml:space="preserve"> link before preprint&gt;. To capture effective genome size across MAGs, we assumed genome size was a function of completeness—for medium to high quality MAGs we multiplied the total assembled base pairs by genome completeness. For each gene in each </w:t>
      </w:r>
      <w:proofErr w:type="gramStart"/>
      <w:r>
        <w:rPr>
          <w:rFonts w:ascii="Times" w:eastAsia="Times" w:hAnsi="Times" w:cs="Times"/>
        </w:rPr>
        <w:t>MAG</w:t>
      </w:r>
      <w:proofErr w:type="gramEnd"/>
      <w:r>
        <w:rPr>
          <w:rFonts w:ascii="Times" w:eastAsia="Times" w:hAnsi="Times" w:cs="Times"/>
        </w:rPr>
        <w:t xml:space="preserve"> we calculated the </w:t>
      </w:r>
      <w:commentRangeStart w:id="30"/>
      <w:commentRangeStart w:id="31"/>
      <w:r>
        <w:rPr>
          <w:rFonts w:ascii="Times" w:eastAsia="Times" w:hAnsi="Times" w:cs="Times"/>
        </w:rPr>
        <w:t>effective number of codons</w:t>
      </w:r>
      <w:commentRangeEnd w:id="30"/>
      <w:r>
        <w:commentReference w:id="30"/>
      </w:r>
      <w:commentRangeEnd w:id="31"/>
      <w:r>
        <w:commentReference w:id="31"/>
      </w:r>
      <w:r>
        <w:rPr>
          <w:rFonts w:ascii="Times" w:eastAsia="Times" w:hAnsi="Times" w:cs="Times"/>
        </w:rPr>
        <w:t xml:space="preserve"> (ENC’) as described by </w:t>
      </w:r>
      <w:proofErr w:type="spellStart"/>
      <w:r>
        <w:rPr>
          <w:rFonts w:ascii="Times" w:eastAsia="Times" w:hAnsi="Times" w:cs="Times"/>
          <w:i/>
        </w:rPr>
        <w:lastRenderedPageBreak/>
        <w:t>Novembre</w:t>
      </w:r>
      <w:proofErr w:type="spellEnd"/>
      <w:r>
        <w:rPr>
          <w:rFonts w:ascii="Times" w:eastAsia="Times" w:hAnsi="Times" w:cs="Times"/>
          <w:i/>
        </w:rPr>
        <w:t xml:space="preserve"> 2002</w:t>
      </w:r>
      <w:r>
        <w:rPr>
          <w:rFonts w:ascii="Times" w:eastAsia="Times" w:hAnsi="Times" w:cs="Times"/>
        </w:rPr>
        <w:t xml:space="preserve"> (64)—which uses background nucleotide frequencies to assess levels of codon bias. ENC’ values were calculated for each gene. Lower ENC’ values in a gene represent a fewer number of codons used in that gene, and therefore higher codon bias. </w:t>
      </w:r>
    </w:p>
    <w:p w14:paraId="487E512B" w14:textId="77777777" w:rsidR="008B4E70" w:rsidRDefault="00000000">
      <w:pPr>
        <w:spacing w:line="480" w:lineRule="auto"/>
        <w:ind w:firstLine="720"/>
        <w:rPr>
          <w:rFonts w:ascii="Times" w:eastAsia="Times" w:hAnsi="Times" w:cs="Times"/>
        </w:rPr>
      </w:pPr>
      <w:r>
        <w:rPr>
          <w:rFonts w:ascii="Times" w:eastAsia="Times" w:hAnsi="Times" w:cs="Times"/>
        </w:rPr>
        <w:t xml:space="preserve">To determine the relative bias of ribosomal protein genes, we calculated </w:t>
      </w:r>
      <w:r>
        <w:rPr>
          <w:rFonts w:ascii="Symbol" w:eastAsia="Symbol" w:hAnsi="Symbol" w:cs="Symbol"/>
        </w:rPr>
        <w:t>Δ</w:t>
      </w:r>
      <w:r>
        <w:rPr>
          <w:rFonts w:ascii="Times" w:eastAsia="Times" w:hAnsi="Times" w:cs="Times"/>
        </w:rPr>
        <w:t>ENC’ (36):</w:t>
      </w:r>
    </w:p>
    <w:p w14:paraId="30FCB3E4" w14:textId="77777777" w:rsidR="008B4E70" w:rsidRDefault="00000000">
      <w:pPr>
        <w:jc w:val="center"/>
        <w:rPr>
          <w:rFonts w:ascii="Cambria Math" w:eastAsia="Cambria Math" w:hAnsi="Cambria Math" w:cs="Cambria Math"/>
        </w:rPr>
      </w:pPr>
      <m:oMathPara>
        <m:oMath>
          <m:r>
            <w:rPr>
              <w:rFonts w:ascii="Symbol" w:eastAsia="Symbol" w:hAnsi="Symbol" w:cs="Symbol"/>
            </w:rPr>
            <m:t>Δ</m:t>
          </m:r>
          <m:r>
            <w:rPr>
              <w:rFonts w:ascii="Cambria Math" w:eastAsia="Cambria Math" w:hAnsi="Cambria Math" w:cs="Cambria Math"/>
            </w:rPr>
            <m:t xml:space="preserve">ENC’= </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ENC'</m:t>
                  </m:r>
                </m:e>
                <m:sub>
                  <m:r>
                    <w:rPr>
                      <w:rFonts w:ascii="Cambria Math" w:eastAsia="Cambria Math" w:hAnsi="Cambria Math" w:cs="Cambria Math"/>
                    </w:rPr>
                    <m:t>all</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ENC'</m:t>
                  </m:r>
                </m:e>
                <m:sub>
                  <m:r>
                    <w:rPr>
                      <w:rFonts w:ascii="Cambria Math" w:eastAsia="Cambria Math" w:hAnsi="Cambria Math" w:cs="Cambria Math"/>
                    </w:rPr>
                    <m:t>ribo</m:t>
                  </m:r>
                </m:sub>
              </m:sSub>
            </m:num>
            <m:den>
              <m:sSub>
                <m:sSubPr>
                  <m:ctrlPr>
                    <w:rPr>
                      <w:rFonts w:ascii="Cambria Math" w:eastAsia="Cambria Math" w:hAnsi="Cambria Math" w:cs="Cambria Math"/>
                    </w:rPr>
                  </m:ctrlPr>
                </m:sSubPr>
                <m:e>
                  <m:r>
                    <w:rPr>
                      <w:rFonts w:ascii="Cambria Math" w:eastAsia="Cambria Math" w:hAnsi="Cambria Math" w:cs="Cambria Math"/>
                    </w:rPr>
                    <m:t>ENC'</m:t>
                  </m:r>
                </m:e>
                <m:sub>
                  <m:r>
                    <w:rPr>
                      <w:rFonts w:ascii="Cambria Math" w:eastAsia="Cambria Math" w:hAnsi="Cambria Math" w:cs="Cambria Math"/>
                    </w:rPr>
                    <m:t>all</m:t>
                  </m:r>
                </m:sub>
              </m:sSub>
            </m:den>
          </m:f>
        </m:oMath>
      </m:oMathPara>
    </w:p>
    <w:p w14:paraId="698E006D" w14:textId="77777777" w:rsidR="008B4E70" w:rsidRDefault="00000000">
      <w:pPr>
        <w:spacing w:line="480" w:lineRule="auto"/>
        <w:rPr>
          <w:rFonts w:ascii="Times" w:eastAsia="Times" w:hAnsi="Times" w:cs="Times"/>
        </w:rPr>
      </w:pPr>
      <w:r>
        <w:rPr>
          <w:rFonts w:ascii="Times" w:eastAsia="Times" w:hAnsi="Times" w:cs="Times"/>
        </w:rPr>
        <w:t xml:space="preserve">Where </w:t>
      </w:r>
      <w:proofErr w:type="spellStart"/>
      <w:r>
        <w:rPr>
          <w:rFonts w:ascii="Times" w:eastAsia="Times" w:hAnsi="Times" w:cs="Times"/>
        </w:rPr>
        <w:t>ENC’</w:t>
      </w:r>
      <w:r>
        <w:rPr>
          <w:rFonts w:ascii="Times" w:eastAsia="Times" w:hAnsi="Times" w:cs="Times"/>
          <w:vertAlign w:val="subscript"/>
        </w:rPr>
        <w:t>all</w:t>
      </w:r>
      <w:proofErr w:type="spellEnd"/>
      <w:r>
        <w:rPr>
          <w:rFonts w:ascii="Times" w:eastAsia="Times" w:hAnsi="Times" w:cs="Times"/>
        </w:rPr>
        <w:t xml:space="preserve"> is the effective number of codons for the whole genome, and </w:t>
      </w:r>
      <w:proofErr w:type="spellStart"/>
      <w:r>
        <w:rPr>
          <w:rFonts w:ascii="Times" w:eastAsia="Times" w:hAnsi="Times" w:cs="Times"/>
        </w:rPr>
        <w:t>ENC’</w:t>
      </w:r>
      <w:r>
        <w:rPr>
          <w:rFonts w:ascii="Times" w:eastAsia="Times" w:hAnsi="Times" w:cs="Times"/>
          <w:vertAlign w:val="subscript"/>
        </w:rPr>
        <w:t>ribo</w:t>
      </w:r>
      <w:proofErr w:type="spellEnd"/>
      <w:r>
        <w:rPr>
          <w:rFonts w:ascii="Times" w:eastAsia="Times" w:hAnsi="Times" w:cs="Times"/>
        </w:rPr>
        <w:t xml:space="preserve"> is the effective number of codons of the ribosomal protein genes. The </w:t>
      </w:r>
      <w:r>
        <w:rPr>
          <w:rFonts w:ascii="Symbol" w:eastAsia="Symbol" w:hAnsi="Symbol" w:cs="Symbol"/>
        </w:rPr>
        <w:t>Δ</w:t>
      </w:r>
      <w:r>
        <w:rPr>
          <w:rFonts w:ascii="Times" w:eastAsia="Times" w:hAnsi="Times" w:cs="Times"/>
        </w:rPr>
        <w:t xml:space="preserve">ENC’ values therefore represent the degree of bias in ribosomal protein genes relative to the rest of the genome, where higher </w:t>
      </w:r>
      <w:r>
        <w:rPr>
          <w:rFonts w:ascii="Symbol" w:eastAsia="Symbol" w:hAnsi="Symbol" w:cs="Symbol"/>
        </w:rPr>
        <w:t>Δ</w:t>
      </w:r>
      <w:r>
        <w:rPr>
          <w:rFonts w:ascii="Times" w:eastAsia="Times" w:hAnsi="Times" w:cs="Times"/>
        </w:rPr>
        <w:t xml:space="preserve">ENC’ values represent greater relative codon bias. </w:t>
      </w:r>
    </w:p>
    <w:p w14:paraId="07B34432" w14:textId="77777777" w:rsidR="008B4E70" w:rsidRDefault="00000000">
      <w:pPr>
        <w:spacing w:line="480" w:lineRule="auto"/>
        <w:rPr>
          <w:rFonts w:ascii="Times" w:eastAsia="Times" w:hAnsi="Times" w:cs="Times"/>
        </w:rPr>
      </w:pPr>
      <w:r>
        <w:rPr>
          <w:rFonts w:ascii="Times" w:eastAsia="Times" w:hAnsi="Times" w:cs="Times"/>
        </w:rPr>
        <w:tab/>
        <w:t>Nucleotide frequencies and skews were determined at synonymous and nonsynonymous substitution sites on ribosomal protein genes according to nucleotide degeneracy detailed in Chen et al. 2016. Synonymous site nucleotide frequencies were calculated from fourfold degenerative sites, and nonsynonymous frequencies from sites where any substitution would change the encoded amino acid. GC and AT skew were calculated as:</w:t>
      </w:r>
    </w:p>
    <w:p w14:paraId="034BE98A" w14:textId="77777777" w:rsidR="008B4E70" w:rsidRDefault="00000000">
      <w:pPr>
        <w:jc w:val="center"/>
        <w:rPr>
          <w:rFonts w:ascii="Cambria Math" w:eastAsia="Cambria Math" w:hAnsi="Cambria Math" w:cs="Cambria Math"/>
        </w:rPr>
      </w:pPr>
      <m:oMathPara>
        <m:oMath>
          <m:r>
            <w:rPr>
              <w:rFonts w:ascii="Cambria Math" w:eastAsia="Cambria Math" w:hAnsi="Cambria Math" w:cs="Cambria Math"/>
            </w:rPr>
            <m:t xml:space="preserve">GC skew= </m:t>
          </m:r>
          <m:f>
            <m:fPr>
              <m:ctrlPr>
                <w:rPr>
                  <w:rFonts w:ascii="Cambria Math" w:eastAsia="Cambria Math" w:hAnsi="Cambria Math" w:cs="Cambria Math"/>
                </w:rPr>
              </m:ctrlPr>
            </m:fPr>
            <m:num>
              <m:r>
                <w:rPr>
                  <w:rFonts w:ascii="Cambria Math" w:eastAsia="Cambria Math" w:hAnsi="Cambria Math" w:cs="Cambria Math"/>
                </w:rPr>
                <m:t>G-C</m:t>
              </m:r>
            </m:num>
            <m:den>
              <m:r>
                <w:rPr>
                  <w:rFonts w:ascii="Cambria Math" w:eastAsia="Cambria Math" w:hAnsi="Cambria Math" w:cs="Cambria Math"/>
                </w:rPr>
                <m:t>G+C</m:t>
              </m:r>
            </m:den>
          </m:f>
        </m:oMath>
      </m:oMathPara>
    </w:p>
    <w:p w14:paraId="124B0F87" w14:textId="77777777" w:rsidR="008B4E70" w:rsidRDefault="00000000">
      <w:pPr>
        <w:spacing w:line="480" w:lineRule="auto"/>
        <w:rPr>
          <w:rFonts w:ascii="Times" w:eastAsia="Times" w:hAnsi="Times" w:cs="Times"/>
        </w:rPr>
      </w:pPr>
      <w:r>
        <w:rPr>
          <w:rFonts w:ascii="Times" w:eastAsia="Times" w:hAnsi="Times" w:cs="Times"/>
        </w:rPr>
        <w:t>And:</w:t>
      </w:r>
    </w:p>
    <w:p w14:paraId="649F70F4" w14:textId="77777777" w:rsidR="008B4E70" w:rsidRDefault="00000000">
      <w:pPr>
        <w:jc w:val="center"/>
        <w:rPr>
          <w:rFonts w:ascii="Cambria Math" w:eastAsia="Cambria Math" w:hAnsi="Cambria Math" w:cs="Cambria Math"/>
        </w:rPr>
      </w:pPr>
      <m:oMathPara>
        <m:oMath>
          <m:r>
            <w:rPr>
              <w:rFonts w:ascii="Cambria Math" w:eastAsia="Cambria Math" w:hAnsi="Cambria Math" w:cs="Cambria Math"/>
            </w:rPr>
            <m:t xml:space="preserve">AT skew= </m:t>
          </m:r>
          <m:f>
            <m:fPr>
              <m:ctrlPr>
                <w:rPr>
                  <w:rFonts w:ascii="Cambria Math" w:eastAsia="Cambria Math" w:hAnsi="Cambria Math" w:cs="Cambria Math"/>
                </w:rPr>
              </m:ctrlPr>
            </m:fPr>
            <m:num>
              <m:r>
                <w:rPr>
                  <w:rFonts w:ascii="Cambria Math" w:eastAsia="Cambria Math" w:hAnsi="Cambria Math" w:cs="Cambria Math"/>
                </w:rPr>
                <m:t>A-T</m:t>
              </m:r>
            </m:num>
            <m:den>
              <m:r>
                <w:rPr>
                  <w:rFonts w:ascii="Cambria Math" w:eastAsia="Cambria Math" w:hAnsi="Cambria Math" w:cs="Cambria Math"/>
                </w:rPr>
                <m:t>A+T</m:t>
              </m:r>
            </m:den>
          </m:f>
        </m:oMath>
      </m:oMathPara>
    </w:p>
    <w:p w14:paraId="53BD3959" w14:textId="77777777" w:rsidR="008B4E70" w:rsidRDefault="00000000">
      <w:pPr>
        <w:spacing w:line="480" w:lineRule="auto"/>
        <w:rPr>
          <w:rFonts w:ascii="Times" w:eastAsia="Times" w:hAnsi="Times" w:cs="Times"/>
        </w:rPr>
      </w:pPr>
      <w:r>
        <w:rPr>
          <w:rFonts w:ascii="Times" w:eastAsia="Times" w:hAnsi="Times" w:cs="Times"/>
        </w:rPr>
        <w:t xml:space="preserve">The cost of amino acid synthesis—measured as the total number of phosphate bonds used for synthesis—was derived from Akashi &amp; </w:t>
      </w:r>
      <w:proofErr w:type="spellStart"/>
      <w:r>
        <w:rPr>
          <w:rFonts w:ascii="Times" w:eastAsia="Times" w:hAnsi="Times" w:cs="Times"/>
        </w:rPr>
        <w:t>Gojobori</w:t>
      </w:r>
      <w:proofErr w:type="spellEnd"/>
      <w:r>
        <w:rPr>
          <w:rFonts w:ascii="Times" w:eastAsia="Times" w:hAnsi="Times" w:cs="Times"/>
        </w:rPr>
        <w:t xml:space="preserve"> 2002 (65).</w:t>
      </w:r>
    </w:p>
    <w:p w14:paraId="1D4DFD13" w14:textId="77777777" w:rsidR="008B4E70" w:rsidRDefault="008B4E70">
      <w:pPr>
        <w:spacing w:line="480" w:lineRule="auto"/>
        <w:ind w:firstLine="720"/>
        <w:rPr>
          <w:rFonts w:ascii="Times" w:eastAsia="Times" w:hAnsi="Times" w:cs="Times"/>
        </w:rPr>
      </w:pPr>
    </w:p>
    <w:p w14:paraId="53F29166" w14:textId="77777777" w:rsidR="008B4E70" w:rsidRDefault="00000000">
      <w:pPr>
        <w:spacing w:line="480" w:lineRule="auto"/>
        <w:rPr>
          <w:rFonts w:ascii="Times" w:eastAsia="Times" w:hAnsi="Times" w:cs="Times"/>
          <w:i/>
        </w:rPr>
      </w:pPr>
      <w:r>
        <w:rPr>
          <w:rFonts w:ascii="Times" w:eastAsia="Times" w:hAnsi="Times" w:cs="Times"/>
          <w:i/>
        </w:rPr>
        <w:t xml:space="preserve">Analysis and model selection </w:t>
      </w:r>
    </w:p>
    <w:p w14:paraId="1BC0EB8B" w14:textId="77777777" w:rsidR="008B4E70" w:rsidRDefault="00000000">
      <w:pPr>
        <w:spacing w:line="480" w:lineRule="auto"/>
        <w:rPr>
          <w:rFonts w:ascii="Times" w:eastAsia="Times" w:hAnsi="Times" w:cs="Times"/>
        </w:rPr>
      </w:pPr>
      <w:r>
        <w:rPr>
          <w:rFonts w:ascii="Times" w:eastAsia="Times" w:hAnsi="Times" w:cs="Times"/>
        </w:rPr>
        <w:tab/>
        <w:t xml:space="preserve">All statistical analyses were conducted in </w:t>
      </w:r>
      <w:commentRangeStart w:id="32"/>
      <w:r>
        <w:rPr>
          <w:rFonts w:ascii="Times" w:eastAsia="Times" w:hAnsi="Times" w:cs="Times"/>
        </w:rPr>
        <w:t>R</w:t>
      </w:r>
      <w:commentRangeEnd w:id="32"/>
      <w:r>
        <w:commentReference w:id="32"/>
      </w:r>
      <w:r>
        <w:rPr>
          <w:rFonts w:ascii="Times" w:eastAsia="Times" w:hAnsi="Times" w:cs="Times"/>
        </w:rPr>
        <w:t xml:space="preserve"> version 4.2.1 (66) and visualized with the ggplot2 package (67). MAGs were grouped by transcriptional response according to when each </w:t>
      </w:r>
      <w:r>
        <w:rPr>
          <w:rFonts w:ascii="Times" w:eastAsia="Times" w:hAnsi="Times" w:cs="Times"/>
        </w:rPr>
        <w:lastRenderedPageBreak/>
        <w:t>MAG was most transcriptionally active, as measured by the total number of upregulated genes. We divided these responses into 4 groups: early responders (most active 3 h post wet-up), middle responders (most active 24, 48, 72 h), late responders (168 h), and sensitive (down-regulated post wet-up). Differences in genomic traits between transcriptional response groups were determined using an analysis of variance (</w:t>
      </w:r>
      <w:commentRangeStart w:id="33"/>
      <w:r>
        <w:rPr>
          <w:rFonts w:ascii="Times" w:eastAsia="Times" w:hAnsi="Times" w:cs="Times"/>
        </w:rPr>
        <w:t>ANOVA</w:t>
      </w:r>
      <w:commentRangeEnd w:id="33"/>
      <w:r>
        <w:commentReference w:id="33"/>
      </w:r>
      <w:r>
        <w:rPr>
          <w:rFonts w:ascii="Times" w:eastAsia="Times" w:hAnsi="Times" w:cs="Times"/>
        </w:rPr>
        <w:t xml:space="preserve">). Tukey’s HSD was used for pairwise comparison between groups. Relationships between traits and growth rates were determined using multiple linear regression. Model comparison was conducted using Akaike information criteria (AIC)—with a threshold of -Δ 4, indicating an improvement of a model with the addition of a parameter. </w:t>
      </w:r>
    </w:p>
    <w:p w14:paraId="53190624" w14:textId="77777777" w:rsidR="008B4E70" w:rsidRDefault="00000000">
      <w:pPr>
        <w:spacing w:line="480" w:lineRule="auto"/>
        <w:rPr>
          <w:rFonts w:ascii="Times" w:eastAsia="Times" w:hAnsi="Times" w:cs="Times"/>
        </w:rPr>
      </w:pPr>
      <w:r>
        <w:rPr>
          <w:rFonts w:ascii="Times" w:eastAsia="Times" w:hAnsi="Times" w:cs="Times"/>
        </w:rPr>
        <w:tab/>
      </w:r>
    </w:p>
    <w:p w14:paraId="020D7A55" w14:textId="77777777" w:rsidR="008B4E70" w:rsidRDefault="00000000">
      <w:pPr>
        <w:spacing w:line="480" w:lineRule="auto"/>
        <w:rPr>
          <w:rFonts w:ascii="Times" w:eastAsia="Times" w:hAnsi="Times" w:cs="Times"/>
        </w:rPr>
      </w:pPr>
      <w:r>
        <w:br w:type="page"/>
      </w:r>
    </w:p>
    <w:p w14:paraId="5A1ACDE4" w14:textId="77777777" w:rsidR="008B4E70" w:rsidRDefault="00000000">
      <w:pPr>
        <w:spacing w:line="480" w:lineRule="auto"/>
        <w:rPr>
          <w:rFonts w:ascii="Times" w:eastAsia="Times" w:hAnsi="Times" w:cs="Times"/>
        </w:rPr>
      </w:pPr>
      <w:r>
        <w:rPr>
          <w:rFonts w:ascii="Times" w:eastAsia="Times" w:hAnsi="Times" w:cs="Times"/>
        </w:rPr>
        <w:lastRenderedPageBreak/>
        <w:t>RESULTS AND DISCUSSION</w:t>
      </w:r>
    </w:p>
    <w:p w14:paraId="51599AD1" w14:textId="77777777" w:rsidR="008B4E70" w:rsidRDefault="00000000">
      <w:pPr>
        <w:spacing w:line="480" w:lineRule="auto"/>
        <w:rPr>
          <w:rFonts w:ascii="Times" w:eastAsia="Times" w:hAnsi="Times" w:cs="Times"/>
        </w:rPr>
      </w:pPr>
      <w:r>
        <w:rPr>
          <w:rFonts w:ascii="Times" w:eastAsia="Times" w:hAnsi="Times" w:cs="Times"/>
        </w:rPr>
        <w:tab/>
        <w:t xml:space="preserve">Determining the relationship between life-strategies and traits is a central focus in soil microbial ecology—yet it has often been a struggle measuring both the metrics of life-strategies as well as the traits themselves. Many trait-based frameworks include response-metrics such as growth rate and transcription that, until recently, were not possible to study </w:t>
      </w:r>
      <w:r>
        <w:rPr>
          <w:rFonts w:ascii="Times" w:eastAsia="Times" w:hAnsi="Times" w:cs="Times"/>
          <w:i/>
        </w:rPr>
        <w:t>in situ</w:t>
      </w:r>
      <w:r>
        <w:rPr>
          <w:rFonts w:ascii="Times" w:eastAsia="Times" w:hAnsi="Times" w:cs="Times"/>
        </w:rPr>
        <w:t xml:space="preserve">. Further, genomic traits were previously difficult to study directly due to sequencing and computational constraints. To help close this gap between traits and life strategies, we assessed the relationship between genomic traits of metagenome assembled genomes (MAGs) and their </w:t>
      </w:r>
      <w:proofErr w:type="gramStart"/>
      <w:r>
        <w:rPr>
          <w:rFonts w:ascii="Times" w:eastAsia="Times" w:hAnsi="Times" w:cs="Times"/>
          <w:i/>
        </w:rPr>
        <w:t>in situ</w:t>
      </w:r>
      <w:proofErr w:type="gramEnd"/>
      <w:r>
        <w:rPr>
          <w:rFonts w:ascii="Times" w:eastAsia="Times" w:hAnsi="Times" w:cs="Times"/>
        </w:rPr>
        <w:t xml:space="preserve"> growth rates as determined through quantitative stable isotope probing (</w:t>
      </w:r>
      <w:proofErr w:type="spellStart"/>
      <w:r>
        <w:rPr>
          <w:rFonts w:ascii="Times" w:eastAsia="Times" w:hAnsi="Times" w:cs="Times"/>
        </w:rPr>
        <w:t>qSIP</w:t>
      </w:r>
      <w:proofErr w:type="spellEnd"/>
      <w:r>
        <w:rPr>
          <w:rFonts w:ascii="Times" w:eastAsia="Times" w:hAnsi="Times" w:cs="Times"/>
        </w:rPr>
        <w:t xml:space="preserve">), as well their transcriptional responses as determined by mapping </w:t>
      </w:r>
      <w:proofErr w:type="spellStart"/>
      <w:r>
        <w:rPr>
          <w:rFonts w:ascii="Times" w:eastAsia="Times" w:hAnsi="Times" w:cs="Times"/>
        </w:rPr>
        <w:t>metranscriptomes</w:t>
      </w:r>
      <w:proofErr w:type="spellEnd"/>
      <w:r>
        <w:rPr>
          <w:rFonts w:ascii="Times" w:eastAsia="Times" w:hAnsi="Times" w:cs="Times"/>
        </w:rPr>
        <w:t xml:space="preserve"> back to MAGs.</w:t>
      </w:r>
    </w:p>
    <w:p w14:paraId="75951F7C" w14:textId="77777777" w:rsidR="008B4E70" w:rsidRDefault="00000000">
      <w:pPr>
        <w:spacing w:line="480" w:lineRule="auto"/>
        <w:rPr>
          <w:rFonts w:ascii="Times" w:eastAsia="Times" w:hAnsi="Times" w:cs="Times"/>
        </w:rPr>
      </w:pPr>
      <w:r>
        <w:rPr>
          <w:rFonts w:ascii="Times" w:eastAsia="Times" w:hAnsi="Times" w:cs="Times"/>
        </w:rPr>
        <w:tab/>
        <w:t xml:space="preserve">We focused on assessing the relationship between growth rate and genomic traits most often associated with growth in the literature—specifically, codon bias, genome size, and GC content. Atom fraction excess (AFE) values were used as the response variable, with higher levels of isotopic enrichment being used as index of growth. Since we had several measures of codon bias, we ran an initial set of model comparisons to assess which metric of codon bias best predicted growth rate </w:t>
      </w:r>
      <w:proofErr w:type="gramStart"/>
      <w:r>
        <w:rPr>
          <w:rFonts w:ascii="Times" w:eastAsia="Times" w:hAnsi="Times" w:cs="Times"/>
        </w:rPr>
        <w:t>so as to</w:t>
      </w:r>
      <w:proofErr w:type="gramEnd"/>
      <w:r>
        <w:rPr>
          <w:rFonts w:ascii="Times" w:eastAsia="Times" w:hAnsi="Times" w:cs="Times"/>
        </w:rPr>
        <w:t xml:space="preserve"> reduce the number of redundant variables. As indicated by R</w:t>
      </w:r>
      <w:r>
        <w:rPr>
          <w:rFonts w:ascii="Times" w:eastAsia="Times" w:hAnsi="Times" w:cs="Times"/>
          <w:vertAlign w:val="superscript"/>
        </w:rPr>
        <w:t>2</w:t>
      </w:r>
      <w:r>
        <w:rPr>
          <w:rFonts w:ascii="Times" w:eastAsia="Times" w:hAnsi="Times" w:cs="Times"/>
        </w:rPr>
        <w:t xml:space="preserve"> and AIC values, codon bias of the ribosomal proteins (</w:t>
      </w:r>
      <w:proofErr w:type="spellStart"/>
      <w:r>
        <w:rPr>
          <w:rFonts w:ascii="Times" w:eastAsia="Times" w:hAnsi="Times" w:cs="Times"/>
        </w:rPr>
        <w:t>ENC’</w:t>
      </w:r>
      <w:r>
        <w:rPr>
          <w:rFonts w:ascii="Times" w:eastAsia="Times" w:hAnsi="Times" w:cs="Times"/>
          <w:vertAlign w:val="subscript"/>
        </w:rPr>
        <w:t>ribo</w:t>
      </w:r>
      <w:proofErr w:type="spellEnd"/>
      <w:r>
        <w:rPr>
          <w:rFonts w:ascii="Times" w:eastAsia="Times" w:hAnsi="Times" w:cs="Times"/>
        </w:rPr>
        <w:t>) better predicted AFE values than the codon bias of the whole genome (ENC’) or the codon bias of ribosomal proteins relative to the whole genome (</w:t>
      </w:r>
      <w:r>
        <w:rPr>
          <w:rFonts w:ascii="Symbol" w:eastAsia="Symbol" w:hAnsi="Symbol" w:cs="Symbol"/>
        </w:rPr>
        <w:t>Δ</w:t>
      </w:r>
      <w:r>
        <w:rPr>
          <w:rFonts w:ascii="Times" w:eastAsia="Times" w:hAnsi="Times" w:cs="Times"/>
        </w:rPr>
        <w:t xml:space="preserve">ENC’). We therefore used </w:t>
      </w:r>
      <w:proofErr w:type="spellStart"/>
      <w:r>
        <w:rPr>
          <w:rFonts w:ascii="Times" w:eastAsia="Times" w:hAnsi="Times" w:cs="Times"/>
        </w:rPr>
        <w:t>ENC’</w:t>
      </w:r>
      <w:r>
        <w:rPr>
          <w:rFonts w:ascii="Times" w:eastAsia="Times" w:hAnsi="Times" w:cs="Times"/>
          <w:vertAlign w:val="subscript"/>
        </w:rPr>
        <w:t>ribo</w:t>
      </w:r>
      <w:proofErr w:type="spellEnd"/>
      <w:r>
        <w:rPr>
          <w:rFonts w:ascii="Times" w:eastAsia="Times" w:hAnsi="Times" w:cs="Times"/>
        </w:rPr>
        <w:t xml:space="preserve"> in model comparisons moving forward. In comparisons between traits, </w:t>
      </w:r>
      <w:proofErr w:type="spellStart"/>
      <w:r>
        <w:rPr>
          <w:rFonts w:ascii="Times" w:eastAsia="Times" w:hAnsi="Times" w:cs="Times"/>
        </w:rPr>
        <w:t>ENC’</w:t>
      </w:r>
      <w:r>
        <w:rPr>
          <w:rFonts w:ascii="Times" w:eastAsia="Times" w:hAnsi="Times" w:cs="Times"/>
          <w:vertAlign w:val="subscript"/>
        </w:rPr>
        <w:t>ribo</w:t>
      </w:r>
      <w:proofErr w:type="spellEnd"/>
      <w:r>
        <w:rPr>
          <w:rFonts w:ascii="Times" w:eastAsia="Times" w:hAnsi="Times" w:cs="Times"/>
        </w:rPr>
        <w:t xml:space="preserve"> predicted growth better than estimated genome size, GC content, or ribosomal GC content (Supplemental Table 1). This demonstrates that codon bias can effectively predict growth not only in pure cultures, as previously established, but also in complex soil microbial communities</w:t>
      </w:r>
      <w:r>
        <w:t xml:space="preserve"> </w:t>
      </w:r>
      <w:r>
        <w:rPr>
          <w:rFonts w:ascii="Times" w:eastAsia="Times" w:hAnsi="Times" w:cs="Times"/>
        </w:rPr>
        <w:t xml:space="preserve">responding to a natural pulse phenomenon. Although no </w:t>
      </w:r>
      <w:r>
        <w:rPr>
          <w:rFonts w:ascii="Times" w:eastAsia="Times" w:hAnsi="Times" w:cs="Times"/>
        </w:rPr>
        <w:lastRenderedPageBreak/>
        <w:t>broad-scale analysis of codon usage bias has been conducted in soils, previous work has found that in soils with lower C, higher pH, and less rainfall, there tends to be a higher redundancy in the codon usage in the bacterial population (68). High codon bias could be a fundamental life-strategy trait for</w:t>
      </w:r>
      <w:commentRangeStart w:id="34"/>
      <w:commentRangeStart w:id="35"/>
      <w:r>
        <w:rPr>
          <w:rFonts w:ascii="Times" w:eastAsia="Times" w:hAnsi="Times" w:cs="Times"/>
        </w:rPr>
        <w:t xml:space="preserve"> soil communities </w:t>
      </w:r>
      <w:commentRangeEnd w:id="34"/>
      <w:r>
        <w:commentReference w:id="34"/>
      </w:r>
      <w:commentRangeEnd w:id="35"/>
      <w:r>
        <w:commentReference w:id="35"/>
      </w:r>
      <w:r>
        <w:rPr>
          <w:rFonts w:ascii="Times" w:eastAsia="Times" w:hAnsi="Times" w:cs="Times"/>
        </w:rPr>
        <w:t>experiencing transient water and nutrient availability, enabling quicker responses to sudden pulse events. This highlights the importance of codon usage as a critical trait-dimension when considering the adaptation of soil bacteria to changing precipitation patterns in the context of climate change.</w:t>
      </w:r>
    </w:p>
    <w:p w14:paraId="74E5D6E6" w14:textId="77777777" w:rsidR="008B4E70" w:rsidRDefault="00000000">
      <w:pPr>
        <w:spacing w:line="480" w:lineRule="auto"/>
        <w:ind w:firstLine="720"/>
        <w:rPr>
          <w:rFonts w:ascii="Times" w:eastAsia="Times" w:hAnsi="Times" w:cs="Times"/>
        </w:rPr>
      </w:pPr>
      <w:r>
        <w:rPr>
          <w:rFonts w:ascii="Times" w:eastAsia="Times" w:hAnsi="Times" w:cs="Times"/>
        </w:rPr>
        <w:t xml:space="preserve">Although </w:t>
      </w:r>
      <w:proofErr w:type="spellStart"/>
      <w:r>
        <w:rPr>
          <w:rFonts w:ascii="Times" w:eastAsia="Times" w:hAnsi="Times" w:cs="Times"/>
        </w:rPr>
        <w:t>ENC’</w:t>
      </w:r>
      <w:r>
        <w:rPr>
          <w:rFonts w:ascii="Times" w:eastAsia="Times" w:hAnsi="Times" w:cs="Times"/>
          <w:vertAlign w:val="subscript"/>
        </w:rPr>
        <w:t>ribo</w:t>
      </w:r>
      <w:proofErr w:type="spellEnd"/>
      <w:r>
        <w:rPr>
          <w:rFonts w:ascii="Times" w:eastAsia="Times" w:hAnsi="Times" w:cs="Times"/>
        </w:rPr>
        <w:t xml:space="preserve"> explained the most variance of any single metric, a multiple regression model incorporating </w:t>
      </w:r>
      <w:proofErr w:type="spellStart"/>
      <w:r>
        <w:rPr>
          <w:rFonts w:ascii="Times" w:eastAsia="Times" w:hAnsi="Times" w:cs="Times"/>
        </w:rPr>
        <w:t>ENC’</w:t>
      </w:r>
      <w:r>
        <w:rPr>
          <w:rFonts w:ascii="Times" w:eastAsia="Times" w:hAnsi="Times" w:cs="Times"/>
          <w:vertAlign w:val="subscript"/>
        </w:rPr>
        <w:t>ribo</w:t>
      </w:r>
      <w:proofErr w:type="spellEnd"/>
      <w:r>
        <w:rPr>
          <w:rFonts w:ascii="Times" w:eastAsia="Times" w:hAnsi="Times" w:cs="Times"/>
        </w:rPr>
        <w:t xml:space="preserve">, genome size, and ribosomal GC content performed better than </w:t>
      </w:r>
      <w:proofErr w:type="spellStart"/>
      <w:r>
        <w:rPr>
          <w:rFonts w:ascii="Times" w:eastAsia="Times" w:hAnsi="Times" w:cs="Times"/>
        </w:rPr>
        <w:t>ENC’</w:t>
      </w:r>
      <w:r>
        <w:rPr>
          <w:rFonts w:ascii="Times" w:eastAsia="Times" w:hAnsi="Times" w:cs="Times"/>
          <w:vertAlign w:val="subscript"/>
        </w:rPr>
        <w:t>ribo</w:t>
      </w:r>
      <w:proofErr w:type="spellEnd"/>
      <w:r>
        <w:rPr>
          <w:rFonts w:ascii="Times" w:eastAsia="Times" w:hAnsi="Times" w:cs="Times"/>
        </w:rPr>
        <w:t xml:space="preserve"> alone (Supplemental Table 1, R</w:t>
      </w:r>
      <w:r>
        <w:rPr>
          <w:rFonts w:ascii="Times" w:eastAsia="Times" w:hAnsi="Times" w:cs="Times"/>
          <w:vertAlign w:val="superscript"/>
        </w:rPr>
        <w:t>2</w:t>
      </w:r>
      <w:r>
        <w:rPr>
          <w:rFonts w:ascii="Times" w:eastAsia="Times" w:hAnsi="Times" w:cs="Times"/>
        </w:rPr>
        <w:t xml:space="preserve"> = 0.49). Ribosomal </w:t>
      </w:r>
      <w:commentRangeStart w:id="36"/>
      <w:commentRangeStart w:id="37"/>
      <w:r>
        <w:rPr>
          <w:rFonts w:ascii="Times" w:eastAsia="Times" w:hAnsi="Times" w:cs="Times"/>
        </w:rPr>
        <w:t>GC content was negatively correlated with growth rate when codon bias was high</w:t>
      </w:r>
      <w:commentRangeEnd w:id="36"/>
      <w:r>
        <w:commentReference w:id="36"/>
      </w:r>
      <w:commentRangeEnd w:id="37"/>
      <w:r>
        <w:commentReference w:id="37"/>
      </w:r>
      <w:r>
        <w:rPr>
          <w:rFonts w:ascii="Times" w:eastAsia="Times" w:hAnsi="Times" w:cs="Times"/>
        </w:rPr>
        <w:t xml:space="preserve"> (i.e., lower ENC`; </w:t>
      </w:r>
      <w:commentRangeStart w:id="38"/>
      <w:commentRangeStart w:id="39"/>
      <w:r>
        <w:rPr>
          <w:rFonts w:ascii="Times" w:eastAsia="Times" w:hAnsi="Times" w:cs="Times"/>
        </w:rPr>
        <w:t>Figure 1b</w:t>
      </w:r>
      <w:commentRangeEnd w:id="38"/>
      <w:r>
        <w:commentReference w:id="38"/>
      </w:r>
      <w:commentRangeEnd w:id="39"/>
      <w:r>
        <w:commentReference w:id="39"/>
      </w:r>
      <w:r>
        <w:rPr>
          <w:rFonts w:ascii="Times" w:eastAsia="Times" w:hAnsi="Times" w:cs="Times"/>
        </w:rPr>
        <w:t xml:space="preserve">). We believe this could be attributed to the higher metabolic cost of GC base pairs vs </w:t>
      </w:r>
      <w:commentRangeStart w:id="40"/>
      <w:r>
        <w:rPr>
          <w:rFonts w:ascii="Times" w:eastAsia="Times" w:hAnsi="Times" w:cs="Times"/>
        </w:rPr>
        <w:t>AT base pair</w:t>
      </w:r>
      <w:commentRangeEnd w:id="40"/>
      <w:r>
        <w:commentReference w:id="40"/>
      </w:r>
      <w:r>
        <w:rPr>
          <w:rFonts w:ascii="Times" w:eastAsia="Times" w:hAnsi="Times" w:cs="Times"/>
        </w:rPr>
        <w:t xml:space="preserve">s. We found that early growth at 24 h was most correlated with codon bias and GC content, and that the influence of genome size increased over time (Figure 1a). </w:t>
      </w:r>
      <w:commentRangeStart w:id="41"/>
    </w:p>
    <w:commentRangeEnd w:id="41"/>
    <w:p w14:paraId="30722353" w14:textId="77777777" w:rsidR="008B4E70" w:rsidRDefault="00000000">
      <w:pPr>
        <w:spacing w:line="480" w:lineRule="auto"/>
        <w:ind w:firstLine="720"/>
        <w:rPr>
          <w:rFonts w:ascii="Times" w:eastAsia="Times" w:hAnsi="Times" w:cs="Times"/>
        </w:rPr>
      </w:pPr>
      <w:r>
        <w:commentReference w:id="41"/>
      </w:r>
      <w:commentRangeStart w:id="42"/>
      <w:commentRangeStart w:id="43"/>
      <w:r>
        <w:rPr>
          <w:rFonts w:ascii="Times" w:eastAsia="Times" w:hAnsi="Times" w:cs="Times"/>
        </w:rPr>
        <w:t>Smaller genomes were associated with higher growth rates at later time points, particularly 72 and 168 h post wet-up. Smaller genomes may reduce the cost of reproduction, and thus might be key in responding to sudden pulses of nutrients. This idea compliments the hypothesis that large genomes with metabolic diversity come at the expense of growth rate (45</w:t>
      </w:r>
      <w:proofErr w:type="gramStart"/>
      <w:r>
        <w:rPr>
          <w:rFonts w:ascii="Times" w:eastAsia="Times" w:hAnsi="Times" w:cs="Times"/>
        </w:rPr>
        <w:t>), and</w:t>
      </w:r>
      <w:proofErr w:type="gramEnd"/>
      <w:r>
        <w:rPr>
          <w:rFonts w:ascii="Times" w:eastAsia="Times" w:hAnsi="Times" w:cs="Times"/>
        </w:rPr>
        <w:t xml:space="preserve"> poses a trade-off where smaller genomes may therefore be better adapted to pulse-driven systems where carbon is limited</w:t>
      </w:r>
      <w:commentRangeEnd w:id="42"/>
      <w:r>
        <w:commentReference w:id="42"/>
      </w:r>
      <w:commentRangeEnd w:id="43"/>
      <w:r>
        <w:commentReference w:id="43"/>
      </w:r>
      <w:r>
        <w:rPr>
          <w:rFonts w:ascii="Times" w:eastAsia="Times" w:hAnsi="Times" w:cs="Times"/>
        </w:rPr>
        <w:t xml:space="preserve">. This would also explain why smaller genomes are highly prevalent in arid and carbon poor soils (68–70), since the ability to quickly respond to the momentary availability of water and nutrients may be fundamental to survival and persistence. </w:t>
      </w:r>
    </w:p>
    <w:p w14:paraId="25C2050A" w14:textId="77777777" w:rsidR="008B4E70" w:rsidRDefault="00000000">
      <w:pPr>
        <w:spacing w:line="480" w:lineRule="auto"/>
        <w:ind w:firstLine="720"/>
        <w:rPr>
          <w:rFonts w:ascii="Times" w:eastAsia="Times" w:hAnsi="Times" w:cs="Times"/>
        </w:rPr>
      </w:pPr>
      <w:r>
        <w:rPr>
          <w:rFonts w:ascii="Times" w:eastAsia="Times" w:hAnsi="Times" w:cs="Times"/>
        </w:rPr>
        <w:lastRenderedPageBreak/>
        <w:t xml:space="preserve">This contrasts with bacteria in marine systems, where </w:t>
      </w:r>
      <w:proofErr w:type="gramStart"/>
      <w:r>
        <w:rPr>
          <w:rFonts w:ascii="Times" w:eastAsia="Times" w:hAnsi="Times" w:cs="Times"/>
        </w:rPr>
        <w:t>small streamlined</w:t>
      </w:r>
      <w:proofErr w:type="gramEnd"/>
      <w:r>
        <w:rPr>
          <w:rFonts w:ascii="Times" w:eastAsia="Times" w:hAnsi="Times" w:cs="Times"/>
        </w:rPr>
        <w:t xml:space="preserve"> genomes tend to have slower growth rates (41). This inconsistency between growth and </w:t>
      </w:r>
      <w:commentRangeStart w:id="44"/>
      <w:commentRangeStart w:id="45"/>
      <w:r>
        <w:rPr>
          <w:rFonts w:ascii="Times" w:eastAsia="Times" w:hAnsi="Times" w:cs="Times"/>
        </w:rPr>
        <w:t>genome size</w:t>
      </w:r>
      <w:commentRangeEnd w:id="44"/>
      <w:r>
        <w:commentReference w:id="44"/>
      </w:r>
      <w:commentRangeEnd w:id="45"/>
      <w:r>
        <w:commentReference w:id="45"/>
      </w:r>
      <w:r>
        <w:rPr>
          <w:rFonts w:ascii="Times" w:eastAsia="Times" w:hAnsi="Times" w:cs="Times"/>
        </w:rPr>
        <w:t xml:space="preserve"> is potentially a reflection of fundamentally different life-strategies that both leverage simplified genomes. In marine environments, reduced complexity and a high surface area to volume ratio are a response to nutrient </w:t>
      </w:r>
      <w:proofErr w:type="spellStart"/>
      <w:proofErr w:type="gramStart"/>
      <w:r>
        <w:rPr>
          <w:rFonts w:ascii="Times" w:eastAsia="Times" w:hAnsi="Times" w:cs="Times"/>
        </w:rPr>
        <w:t>limitation.Combined</w:t>
      </w:r>
      <w:proofErr w:type="spellEnd"/>
      <w:proofErr w:type="gramEnd"/>
      <w:r>
        <w:rPr>
          <w:rFonts w:ascii="Times" w:eastAsia="Times" w:hAnsi="Times" w:cs="Times"/>
        </w:rPr>
        <w:t xml:space="preserve">, these traits reduce the total cost of replication, while increasing the likelihood of capturing dissolved nutrients—with less of an emphasis on rapid growth. In contrast, in this soil system, we suggest that the </w:t>
      </w:r>
      <w:commentRangeStart w:id="46"/>
      <w:r>
        <w:rPr>
          <w:rFonts w:ascii="Times" w:eastAsia="Times" w:hAnsi="Times" w:cs="Times"/>
        </w:rPr>
        <w:t>lower cost</w:t>
      </w:r>
      <w:commentRangeEnd w:id="46"/>
      <w:r>
        <w:commentReference w:id="46"/>
      </w:r>
      <w:r>
        <w:rPr>
          <w:rFonts w:ascii="Times" w:eastAsia="Times" w:hAnsi="Times" w:cs="Times"/>
        </w:rPr>
        <w:t xml:space="preserve"> of replication associated with smaller genomes might allow for faster growth in response to pulses of nutrients entering the environment. In this way, the reduced </w:t>
      </w:r>
      <w:commentRangeStart w:id="47"/>
      <w:r>
        <w:rPr>
          <w:rFonts w:ascii="Times" w:eastAsia="Times" w:hAnsi="Times" w:cs="Times"/>
        </w:rPr>
        <w:t>cost</w:t>
      </w:r>
      <w:commentRangeEnd w:id="47"/>
      <w:r>
        <w:commentReference w:id="47"/>
      </w:r>
      <w:r>
        <w:rPr>
          <w:rFonts w:ascii="Times" w:eastAsia="Times" w:hAnsi="Times" w:cs="Times"/>
        </w:rPr>
        <w:t xml:space="preserve"> of smaller genomes might serve both strategies well, and the relationship between genome size and growth rate might rely on l</w:t>
      </w:r>
      <w:commentRangeStart w:id="48"/>
      <w:r>
        <w:rPr>
          <w:rFonts w:ascii="Times" w:eastAsia="Times" w:hAnsi="Times" w:cs="Times"/>
        </w:rPr>
        <w:t>ife-strategy</w:t>
      </w:r>
      <w:commentRangeEnd w:id="48"/>
      <w:r>
        <w:commentReference w:id="48"/>
      </w:r>
      <w:r>
        <w:rPr>
          <w:rFonts w:ascii="Times" w:eastAsia="Times" w:hAnsi="Times" w:cs="Times"/>
        </w:rPr>
        <w:t xml:space="preserve">. Assessing the impact of genome size on growth therefore likely requires putting genome size in the context of other traits associated with growth, such as number of rRNA gene copies or codon bias. </w:t>
      </w:r>
    </w:p>
    <w:p w14:paraId="1F481AF7" w14:textId="77777777" w:rsidR="008B4E70" w:rsidRDefault="00000000">
      <w:pPr>
        <w:spacing w:line="480" w:lineRule="auto"/>
        <w:ind w:firstLine="720"/>
        <w:rPr>
          <w:rFonts w:ascii="Times" w:eastAsia="Times" w:hAnsi="Times" w:cs="Times"/>
        </w:rPr>
      </w:pPr>
      <w:r>
        <w:rPr>
          <w:rFonts w:ascii="Times" w:eastAsia="Times" w:hAnsi="Times" w:cs="Times"/>
        </w:rPr>
        <w:t>High codon bias, in addition to being a predictor of growth, has also been shown to increase gene expression. Yet, it is unclear the extent to which the relationship between codon bias and growth can be attributed to faster rates of transcription. Although it is not possible to directly measure the contribution of higher transcription vs more efficient translation to growth using these data, we can assess the influence of codon bias on gene transcription and the relationship between transcription and growth. We separated transcriptional responses into 4 temporal categories according to their peak transcriptional responses—which were based on the proportion of expressed genes that were significantly upregulated at each timepoint (see methods). Early responding taxa had a higher level of codon bias (Fig 2a), and a greater upregulation of ribosomal protein genes early on (Fig 2b). The transcriptional responses followed a logical pattern with</w:t>
      </w:r>
      <w:commentRangeStart w:id="49"/>
      <w:r>
        <w:rPr>
          <w:rFonts w:ascii="Times" w:eastAsia="Times" w:hAnsi="Times" w:cs="Times"/>
        </w:rPr>
        <w:t xml:space="preserve"> growth</w:t>
      </w:r>
      <w:commentRangeEnd w:id="49"/>
      <w:r>
        <w:commentReference w:id="49"/>
      </w:r>
      <w:r>
        <w:rPr>
          <w:rFonts w:ascii="Times" w:eastAsia="Times" w:hAnsi="Times" w:cs="Times"/>
        </w:rPr>
        <w:t xml:space="preserve"> rate, where early transcribing taxa were better represented </w:t>
      </w:r>
      <w:r>
        <w:rPr>
          <w:rFonts w:ascii="Times" w:eastAsia="Times" w:hAnsi="Times" w:cs="Times"/>
        </w:rPr>
        <w:lastRenderedPageBreak/>
        <w:t xml:space="preserve">during early growth and late transcribing taxa were more often growing later (Supplemental Figure </w:t>
      </w:r>
      <w:proofErr w:type="spellStart"/>
      <w:r>
        <w:rPr>
          <w:rFonts w:ascii="Times" w:eastAsia="Times" w:hAnsi="Times" w:cs="Times"/>
        </w:rPr>
        <w:t>Xa</w:t>
      </w:r>
      <w:proofErr w:type="spellEnd"/>
      <w:r>
        <w:rPr>
          <w:rFonts w:ascii="Times" w:eastAsia="Times" w:hAnsi="Times" w:cs="Times"/>
        </w:rPr>
        <w:t xml:space="preserve">). However, we did not find a strong relationship between the expression of ribosomal protein genes and growth rate (Supplemental Fig </w:t>
      </w:r>
      <w:proofErr w:type="spellStart"/>
      <w:r>
        <w:rPr>
          <w:rFonts w:ascii="Times" w:eastAsia="Times" w:hAnsi="Times" w:cs="Times"/>
        </w:rPr>
        <w:t>Xb</w:t>
      </w:r>
      <w:proofErr w:type="spellEnd"/>
      <w:r>
        <w:rPr>
          <w:rFonts w:ascii="Times" w:eastAsia="Times" w:hAnsi="Times" w:cs="Times"/>
        </w:rPr>
        <w:t>). These results demonstrate that although the transcription of ribosomal proteins may be necessary for growth, it cannot be reliably used as a quantitative proxy for growth rate. This corroborates prior research indicating rRNA serves as a poor metric for activity (23) and highlights</w:t>
      </w:r>
      <w:commentRangeStart w:id="50"/>
      <w:r>
        <w:rPr>
          <w:rFonts w:ascii="Times" w:eastAsia="Times" w:hAnsi="Times" w:cs="Times"/>
        </w:rPr>
        <w:t xml:space="preserve"> important limitations</w:t>
      </w:r>
      <w:commentRangeEnd w:id="50"/>
      <w:r>
        <w:commentReference w:id="50"/>
      </w:r>
      <w:r>
        <w:rPr>
          <w:rFonts w:ascii="Times" w:eastAsia="Times" w:hAnsi="Times" w:cs="Times"/>
        </w:rPr>
        <w:t xml:space="preserve"> in the use of metatranscriptomics for quantitatively assessing certain metrics between organisms in microbial communities.</w:t>
      </w:r>
    </w:p>
    <w:p w14:paraId="2C3F3067" w14:textId="77777777" w:rsidR="008B4E70" w:rsidRDefault="008B4E70">
      <w:pPr>
        <w:spacing w:line="480" w:lineRule="auto"/>
        <w:ind w:firstLine="720"/>
        <w:rPr>
          <w:rFonts w:ascii="Times" w:eastAsia="Times" w:hAnsi="Times" w:cs="Times"/>
        </w:rPr>
      </w:pPr>
    </w:p>
    <w:p w14:paraId="0F309B84" w14:textId="77777777" w:rsidR="008B4E70" w:rsidRDefault="008B4E70">
      <w:pPr>
        <w:spacing w:line="480" w:lineRule="auto"/>
        <w:rPr>
          <w:rFonts w:ascii="Times" w:eastAsia="Times" w:hAnsi="Times" w:cs="Times"/>
          <w:i/>
        </w:rPr>
      </w:pPr>
    </w:p>
    <w:p w14:paraId="56CABDFD" w14:textId="77777777" w:rsidR="008B4E70" w:rsidRDefault="00000000">
      <w:pPr>
        <w:spacing w:line="480" w:lineRule="auto"/>
        <w:rPr>
          <w:rFonts w:ascii="Times" w:eastAsia="Times" w:hAnsi="Times" w:cs="Times"/>
        </w:rPr>
      </w:pPr>
      <w:r>
        <w:rPr>
          <w:rFonts w:ascii="Times" w:eastAsia="Times" w:hAnsi="Times" w:cs="Times"/>
          <w:i/>
        </w:rPr>
        <w:t>Nucleotide selection</w:t>
      </w:r>
    </w:p>
    <w:p w14:paraId="3AE7851A" w14:textId="77777777" w:rsidR="008B4E70" w:rsidRDefault="00000000">
      <w:pPr>
        <w:spacing w:line="480" w:lineRule="auto"/>
        <w:rPr>
          <w:rFonts w:ascii="Times" w:eastAsia="Times" w:hAnsi="Times" w:cs="Times"/>
        </w:rPr>
      </w:pPr>
      <w:r>
        <w:rPr>
          <w:rFonts w:ascii="Times" w:eastAsia="Times" w:hAnsi="Times" w:cs="Times"/>
        </w:rPr>
        <w:tab/>
        <w:t xml:space="preserve">  </w:t>
      </w:r>
      <w:commentRangeStart w:id="51"/>
      <w:r>
        <w:rPr>
          <w:rFonts w:ascii="Times" w:eastAsia="Times" w:hAnsi="Times" w:cs="Times"/>
        </w:rPr>
        <w:t>Nucleotide</w:t>
      </w:r>
      <w:commentRangeEnd w:id="51"/>
      <w:r>
        <w:commentReference w:id="51"/>
      </w:r>
      <w:r>
        <w:rPr>
          <w:rFonts w:ascii="Times" w:eastAsia="Times" w:hAnsi="Times" w:cs="Times"/>
        </w:rPr>
        <w:t xml:space="preserve"> cost was linked to transcriptional response, with early responding organisms displaying a higher AT (A-T/A+T) and GC skew (G-C/G+C) at synonymous sites for ribosomal protein genes (Fig 3 A&amp;B). Our findings align with results from Chen et al. (2016) (40), which demonstrated that the lower cost U and </w:t>
      </w:r>
      <w:proofErr w:type="spellStart"/>
      <w:r>
        <w:rPr>
          <w:rFonts w:ascii="Times" w:eastAsia="Times" w:hAnsi="Times" w:cs="Times"/>
        </w:rPr>
        <w:t>C at</w:t>
      </w:r>
      <w:proofErr w:type="spellEnd"/>
      <w:r>
        <w:rPr>
          <w:rFonts w:ascii="Times" w:eastAsia="Times" w:hAnsi="Times" w:cs="Times"/>
        </w:rPr>
        <w:t xml:space="preserve"> nonsynonymous sites were associated with increased </w:t>
      </w:r>
      <w:commentRangeStart w:id="52"/>
      <w:r>
        <w:rPr>
          <w:rFonts w:ascii="Times" w:eastAsia="Times" w:hAnsi="Times" w:cs="Times"/>
        </w:rPr>
        <w:t>gene transcription</w:t>
      </w:r>
      <w:commentRangeEnd w:id="52"/>
      <w:r>
        <w:commentReference w:id="52"/>
      </w:r>
      <w:r>
        <w:rPr>
          <w:rFonts w:ascii="Times" w:eastAsia="Times" w:hAnsi="Times" w:cs="Times"/>
        </w:rPr>
        <w:t xml:space="preserve">. However, this relationship did not directly correlate with growth rate. </w:t>
      </w:r>
      <w:commentRangeStart w:id="53"/>
      <w:commentRangeStart w:id="54"/>
      <w:r>
        <w:rPr>
          <w:rFonts w:ascii="Times" w:eastAsia="Times" w:hAnsi="Times" w:cs="Times"/>
        </w:rPr>
        <w:t>GC skew of synonymous substitutions on ribosomal protein genes was weakly negatively correlated to growth (R</w:t>
      </w:r>
      <w:r>
        <w:rPr>
          <w:rFonts w:ascii="Times" w:eastAsia="Times" w:hAnsi="Times" w:cs="Times"/>
          <w:vertAlign w:val="superscript"/>
        </w:rPr>
        <w:t>2</w:t>
      </w:r>
      <w:r>
        <w:rPr>
          <w:rFonts w:ascii="Times" w:eastAsia="Times" w:hAnsi="Times" w:cs="Times"/>
        </w:rPr>
        <w:t xml:space="preserve"> = 0.12, p &lt; 0.01; Fig 3C) and AT skew was not significantly negatively correlated with growth (R</w:t>
      </w:r>
      <w:r>
        <w:rPr>
          <w:rFonts w:ascii="Times" w:eastAsia="Times" w:hAnsi="Times" w:cs="Times"/>
          <w:vertAlign w:val="superscript"/>
        </w:rPr>
        <w:t>2</w:t>
      </w:r>
      <w:r>
        <w:rPr>
          <w:rFonts w:ascii="Times" w:eastAsia="Times" w:hAnsi="Times" w:cs="Times"/>
        </w:rPr>
        <w:t xml:space="preserve"> = 0.01, p = 0.06; Fig 3D). These results underscore the disparity between traits affecting transcription and those having a more pronounced influence on growth. </w:t>
      </w:r>
      <w:commentRangeEnd w:id="53"/>
      <w:r>
        <w:commentReference w:id="53"/>
      </w:r>
      <w:commentRangeEnd w:id="54"/>
      <w:r>
        <w:commentReference w:id="54"/>
      </w:r>
    </w:p>
    <w:p w14:paraId="5EEA0964" w14:textId="77777777" w:rsidR="008B4E70" w:rsidRDefault="00000000">
      <w:pPr>
        <w:spacing w:line="480" w:lineRule="auto"/>
        <w:rPr>
          <w:rFonts w:ascii="Times" w:eastAsia="Times" w:hAnsi="Times" w:cs="Times"/>
        </w:rPr>
      </w:pPr>
      <w:r>
        <w:rPr>
          <w:rFonts w:ascii="Times" w:eastAsia="Times" w:hAnsi="Times" w:cs="Times"/>
        </w:rPr>
        <w:tab/>
        <w:t>There was no relationship between nonsynonymous nucleotide usage and transcription (Fig 3 A&amp;B). We found a slight positive relationship between GC skew and growth (Fig. 3E), and a surprisingly positive relationship between AT skew and growth (Fig. 3F, R</w:t>
      </w:r>
      <w:r>
        <w:rPr>
          <w:rFonts w:ascii="Times" w:eastAsia="Times" w:hAnsi="Times" w:cs="Times"/>
          <w:vertAlign w:val="superscript"/>
        </w:rPr>
        <w:t>2</w:t>
      </w:r>
      <w:r>
        <w:rPr>
          <w:rFonts w:ascii="Times" w:eastAsia="Times" w:hAnsi="Times" w:cs="Times"/>
        </w:rPr>
        <w:t xml:space="preserve"> = 0.22, p &lt; </w:t>
      </w:r>
      <w:r>
        <w:rPr>
          <w:rFonts w:ascii="Times" w:eastAsia="Times" w:hAnsi="Times" w:cs="Times"/>
        </w:rPr>
        <w:lastRenderedPageBreak/>
        <w:t>0.01). This could potentially reflect the inverse relationship between nucleotide and amino acid cost. More expensive nucleotides tend to encode less energetically expensive amino acids (40), and this relationship could reflect this cost conservation. However, amino acid cost was not associated with growth (Supplemental Fig X). When we examined the amino acid composition as related to nonsynonymous substitutions, we found that AT skew most closely correlated with the abundance of lysine (encoded for by AAG and AAA)—</w:t>
      </w:r>
      <w:commentRangeStart w:id="55"/>
      <w:commentRangeStart w:id="56"/>
      <w:r>
        <w:rPr>
          <w:rFonts w:ascii="Times" w:eastAsia="Times" w:hAnsi="Times" w:cs="Times"/>
        </w:rPr>
        <w:t xml:space="preserve">yet it is unclear what specifically about lysine would be causing this relationship. </w:t>
      </w:r>
      <w:commentRangeEnd w:id="55"/>
      <w:r>
        <w:commentReference w:id="55"/>
      </w:r>
      <w:commentRangeEnd w:id="56"/>
      <w:r>
        <w:commentReference w:id="56"/>
      </w:r>
      <w:r>
        <w:rPr>
          <w:rFonts w:ascii="Times" w:eastAsia="Times" w:hAnsi="Times" w:cs="Times"/>
        </w:rPr>
        <w:t xml:space="preserve">Lysine is not notably cheaper to synthesize and has elemental ratios </w:t>
      </w:r>
      <w:proofErr w:type="gramStart"/>
      <w:r>
        <w:rPr>
          <w:rFonts w:ascii="Times" w:eastAsia="Times" w:hAnsi="Times" w:cs="Times"/>
        </w:rPr>
        <w:t>similar to</w:t>
      </w:r>
      <w:proofErr w:type="gramEnd"/>
      <w:r>
        <w:rPr>
          <w:rFonts w:ascii="Times" w:eastAsia="Times" w:hAnsi="Times" w:cs="Times"/>
        </w:rPr>
        <w:t xml:space="preserve"> other amino acids. </w:t>
      </w:r>
      <w:commentRangeStart w:id="57"/>
      <w:r>
        <w:rPr>
          <w:rFonts w:ascii="Times" w:eastAsia="Times" w:hAnsi="Times" w:cs="Times"/>
        </w:rPr>
        <w:t xml:space="preserve">This relationship may be due to features of the ribosomal protein structure, the analysis of which is beyond the scope of this study. </w:t>
      </w:r>
      <w:commentRangeEnd w:id="57"/>
      <w:r>
        <w:commentReference w:id="57"/>
      </w:r>
      <w:r>
        <w:rPr>
          <w:rFonts w:ascii="Times" w:eastAsia="Times" w:hAnsi="Times" w:cs="Times"/>
        </w:rPr>
        <w:t>Alternatively, the relationship could also be caused by correlations between AT skew and other genomic features, especially GC content (linear regression R</w:t>
      </w:r>
      <w:r>
        <w:rPr>
          <w:rFonts w:ascii="Times" w:eastAsia="Times" w:hAnsi="Times" w:cs="Times"/>
          <w:vertAlign w:val="superscript"/>
        </w:rPr>
        <w:t>2</w:t>
      </w:r>
      <w:r>
        <w:rPr>
          <w:rFonts w:ascii="Times" w:eastAsia="Times" w:hAnsi="Times" w:cs="Times"/>
        </w:rPr>
        <w:t xml:space="preserve">= 0.46). Further, the addition of nonsynonymous AT skew to the model outlined in Supplemental Table 1 did not explain much more variation compared to the base model. </w:t>
      </w:r>
    </w:p>
    <w:p w14:paraId="53771E17" w14:textId="77777777" w:rsidR="008B4E70" w:rsidRDefault="008B4E70">
      <w:pPr>
        <w:spacing w:line="480" w:lineRule="auto"/>
        <w:rPr>
          <w:rFonts w:ascii="Times" w:eastAsia="Times" w:hAnsi="Times" w:cs="Times"/>
        </w:rPr>
      </w:pPr>
    </w:p>
    <w:p w14:paraId="1BCA2D40" w14:textId="77777777" w:rsidR="008B4E70" w:rsidRDefault="00000000">
      <w:pPr>
        <w:spacing w:line="480" w:lineRule="auto"/>
        <w:rPr>
          <w:rFonts w:ascii="Times" w:eastAsia="Times" w:hAnsi="Times" w:cs="Times"/>
          <w:i/>
        </w:rPr>
      </w:pPr>
      <w:r>
        <w:rPr>
          <w:rFonts w:ascii="Times" w:eastAsia="Times" w:hAnsi="Times" w:cs="Times"/>
          <w:i/>
        </w:rPr>
        <w:t>Limitations and future directions</w:t>
      </w:r>
    </w:p>
    <w:p w14:paraId="3636C25F" w14:textId="77777777" w:rsidR="008B4E70" w:rsidRDefault="00000000">
      <w:pPr>
        <w:spacing w:line="480" w:lineRule="auto"/>
        <w:ind w:firstLine="720"/>
        <w:rPr>
          <w:rFonts w:ascii="Times" w:eastAsia="Times" w:hAnsi="Times" w:cs="Times"/>
        </w:rPr>
      </w:pPr>
      <w:r>
        <w:rPr>
          <w:rFonts w:ascii="Times" w:eastAsia="Times" w:hAnsi="Times" w:cs="Times"/>
        </w:rPr>
        <w:t>Codon bias, GC content, and genome size may be particularly relevant in pulse-driven systems, but it is still unknown how they may relate to growth in soils where water and nutrient supply are more abundant and consistent. For example, the frequency of cycles of drying and rewetting are known to influence microbial community responses to rewetting (71). Although this may be tied to shifts in community composition, it does not preclude plasticity in the physiological response of individual taxa. Frequenc</w:t>
      </w:r>
      <w:commentRangeStart w:id="58"/>
      <w:r>
        <w:rPr>
          <w:rFonts w:ascii="Times" w:eastAsia="Times" w:hAnsi="Times" w:cs="Times"/>
        </w:rPr>
        <w:t>y of rain events could potentially influence the response of these traits to rewetting events</w:t>
      </w:r>
      <w:commentRangeEnd w:id="58"/>
      <w:r>
        <w:commentReference w:id="58"/>
      </w:r>
      <w:r>
        <w:rPr>
          <w:rFonts w:ascii="Times" w:eastAsia="Times" w:hAnsi="Times" w:cs="Times"/>
        </w:rPr>
        <w:t xml:space="preserve">. </w:t>
      </w:r>
    </w:p>
    <w:p w14:paraId="6DCB9358" w14:textId="77777777" w:rsidR="008B4E70" w:rsidRDefault="00000000">
      <w:pPr>
        <w:spacing w:line="480" w:lineRule="auto"/>
        <w:ind w:firstLine="720"/>
        <w:rPr>
          <w:rFonts w:ascii="Times" w:eastAsia="Times" w:hAnsi="Times" w:cs="Times"/>
        </w:rPr>
      </w:pPr>
      <w:r>
        <w:rPr>
          <w:rFonts w:ascii="Times" w:eastAsia="Times" w:hAnsi="Times" w:cs="Times"/>
        </w:rPr>
        <w:lastRenderedPageBreak/>
        <w:t>How genomic traits relate to growth in environments where change is gradual is also not well understood. A complete picture of the relationship between genomic traits and activity of soil bacteria requires assessing these relationships across environments and stimuli.  Although the growth rates of soil bacteria under stable conditions are often difficult to measure—recent advancements in isotopic vapor labeling allow for the study of bacteria</w:t>
      </w:r>
      <w:ins w:id="59" w:author="Alexa Mann Nicolas" w:date="2024-01-24T20:38:00Z">
        <w:r>
          <w:rPr>
            <w:rFonts w:ascii="Times" w:eastAsia="Times" w:hAnsi="Times" w:cs="Times"/>
          </w:rPr>
          <w:t>l</w:t>
        </w:r>
      </w:ins>
      <w:r>
        <w:rPr>
          <w:rFonts w:ascii="Times" w:eastAsia="Times" w:hAnsi="Times" w:cs="Times"/>
        </w:rPr>
        <w:t xml:space="preserve"> growth rates without the addition of water or nutrients (72, 73) and provides a promising avenue to study growth in environments without perturbation.</w:t>
      </w:r>
    </w:p>
    <w:p w14:paraId="35E09932" w14:textId="77777777" w:rsidR="008B4E70" w:rsidRDefault="00000000">
      <w:pPr>
        <w:spacing w:line="480" w:lineRule="auto"/>
        <w:ind w:firstLine="720"/>
        <w:rPr>
          <w:rFonts w:ascii="Times" w:eastAsia="Times" w:hAnsi="Times" w:cs="Times"/>
        </w:rPr>
      </w:pPr>
      <w:r>
        <w:rPr>
          <w:rFonts w:ascii="Times New Roman" w:eastAsia="Times New Roman" w:hAnsi="Times New Roman" w:cs="Times New Roman"/>
        </w:rPr>
        <w:t>It is essential to underscore the potential of these traits for predicting growth and transcription. Even though the most predictive traits could account for approximately 50% of the variance in growth, it's important to acknowledge the limitations in terms of sample size and the potential for bias resulting from metagenomic binning. Consequently, the extent of predictive power these traits possess for forecasting growth in response to real-world phenomena remains uncertain; additional studies and data will offer more clarity on these relationships. These considerations should guide us when making conclusions about the growth potential of microbial communities.</w:t>
      </w:r>
    </w:p>
    <w:p w14:paraId="0461E12B" w14:textId="77777777" w:rsidR="008B4E70" w:rsidRDefault="008B4E70">
      <w:pPr>
        <w:spacing w:line="480" w:lineRule="auto"/>
        <w:ind w:firstLine="720"/>
        <w:rPr>
          <w:rFonts w:ascii="Times" w:eastAsia="Times" w:hAnsi="Times" w:cs="Times"/>
        </w:rPr>
      </w:pPr>
    </w:p>
    <w:p w14:paraId="3A07E578" w14:textId="77777777" w:rsidR="008B4E70" w:rsidRDefault="00000000">
      <w:pPr>
        <w:spacing w:line="480" w:lineRule="auto"/>
        <w:rPr>
          <w:rFonts w:ascii="Times" w:eastAsia="Times" w:hAnsi="Times" w:cs="Times"/>
          <w:i/>
        </w:rPr>
      </w:pPr>
      <w:commentRangeStart w:id="60"/>
      <w:commentRangeStart w:id="61"/>
      <w:commentRangeStart w:id="62"/>
      <w:r>
        <w:rPr>
          <w:rFonts w:ascii="Times" w:eastAsia="Times" w:hAnsi="Times" w:cs="Times"/>
          <w:i/>
        </w:rPr>
        <w:t>Conclusion</w:t>
      </w:r>
      <w:commentRangeEnd w:id="60"/>
      <w:r>
        <w:commentReference w:id="60"/>
      </w:r>
      <w:commentRangeEnd w:id="61"/>
      <w:r>
        <w:commentReference w:id="61"/>
      </w:r>
      <w:commentRangeEnd w:id="62"/>
      <w:r>
        <w:commentReference w:id="62"/>
      </w:r>
    </w:p>
    <w:p w14:paraId="5BFB04EF" w14:textId="77777777" w:rsidR="008B4E70" w:rsidRDefault="00000000">
      <w:pPr>
        <w:spacing w:line="480" w:lineRule="auto"/>
        <w:rPr>
          <w:rFonts w:ascii="Times" w:eastAsia="Times" w:hAnsi="Times" w:cs="Times"/>
        </w:rPr>
      </w:pPr>
      <w:r>
        <w:rPr>
          <w:rFonts w:ascii="Times" w:eastAsia="Times" w:hAnsi="Times" w:cs="Times"/>
        </w:rPr>
        <w:t xml:space="preserve">These results highlight trait dimensions that correspond with growth rate and bacteria in soil microbial communities. Specifically, we found that faster growth was related to high codon usage bias, lower GC content, and smaller genome sizes. Transcription was associated with nucleotide synthesis cost as well as codon usage bias. These relationships offer important perspective for examining the broad scale ecological distribution of these traits, as the </w:t>
      </w:r>
      <w:r>
        <w:rPr>
          <w:rFonts w:ascii="Times" w:eastAsia="Times" w:hAnsi="Times" w:cs="Times"/>
        </w:rPr>
        <w:lastRenderedPageBreak/>
        <w:t>importance of short-term responses may play a vital role in systems characterized by pulses of nutrient availability</w:t>
      </w:r>
      <w:commentRangeStart w:id="63"/>
      <w:r>
        <w:rPr>
          <w:rFonts w:ascii="Times" w:eastAsia="Times" w:hAnsi="Times" w:cs="Times"/>
        </w:rPr>
        <w:t xml:space="preserve">.  </w:t>
      </w:r>
      <w:commentRangeEnd w:id="63"/>
      <w:r>
        <w:commentReference w:id="63"/>
      </w:r>
    </w:p>
    <w:p w14:paraId="47F92495" w14:textId="77777777" w:rsidR="008B4E70" w:rsidRDefault="008B4E70">
      <w:pPr>
        <w:spacing w:line="480" w:lineRule="auto"/>
        <w:rPr>
          <w:rFonts w:ascii="Times" w:eastAsia="Times" w:hAnsi="Times" w:cs="Times"/>
        </w:rPr>
      </w:pPr>
    </w:p>
    <w:p w14:paraId="3BFD4737" w14:textId="77777777" w:rsidR="008B4E70" w:rsidRDefault="00000000">
      <w:pPr>
        <w:spacing w:line="480" w:lineRule="auto"/>
        <w:rPr>
          <w:rFonts w:ascii="Times" w:eastAsia="Times" w:hAnsi="Times" w:cs="Times"/>
        </w:rPr>
      </w:pPr>
      <w:r>
        <w:br w:type="page"/>
      </w:r>
    </w:p>
    <w:p w14:paraId="7EA1CFB6" w14:textId="77777777" w:rsidR="008B4E70" w:rsidRDefault="00000000">
      <w:pPr>
        <w:spacing w:line="480" w:lineRule="auto"/>
        <w:rPr>
          <w:rFonts w:ascii="Times" w:eastAsia="Times" w:hAnsi="Times" w:cs="Times"/>
        </w:rPr>
      </w:pPr>
      <w:commentRangeStart w:id="64"/>
      <w:commentRangeStart w:id="65"/>
      <w:r>
        <w:rPr>
          <w:rFonts w:ascii="Times" w:eastAsia="Times" w:hAnsi="Times" w:cs="Times"/>
        </w:rPr>
        <w:lastRenderedPageBreak/>
        <w:t>Acknowledgements:</w:t>
      </w:r>
      <w:commentRangeEnd w:id="64"/>
      <w:r>
        <w:commentReference w:id="64"/>
      </w:r>
      <w:commentRangeEnd w:id="65"/>
      <w:r>
        <w:commentReference w:id="65"/>
      </w:r>
    </w:p>
    <w:p w14:paraId="20AA64F1" w14:textId="77777777" w:rsidR="008B4E70" w:rsidRDefault="00000000">
      <w:pPr>
        <w:spacing w:line="480" w:lineRule="auto"/>
        <w:rPr>
          <w:rFonts w:ascii="Times" w:eastAsia="Times" w:hAnsi="Times" w:cs="Times"/>
        </w:rPr>
      </w:pPr>
      <w:r>
        <w:rPr>
          <w:rFonts w:ascii="Times" w:eastAsia="Times" w:hAnsi="Times" w:cs="Times"/>
          <w:color w:val="222222"/>
          <w:highlight w:val="white"/>
        </w:rPr>
        <w:t xml:space="preserve">Field set-up: </w:t>
      </w:r>
      <w:proofErr w:type="spellStart"/>
      <w:r>
        <w:rPr>
          <w:rFonts w:ascii="Times" w:eastAsia="Times" w:hAnsi="Times" w:cs="Times"/>
          <w:color w:val="222222"/>
          <w:highlight w:val="white"/>
        </w:rPr>
        <w:t>Mengting</w:t>
      </w:r>
      <w:proofErr w:type="spellEnd"/>
      <w:r>
        <w:rPr>
          <w:rFonts w:ascii="Times" w:eastAsia="Times" w:hAnsi="Times" w:cs="Times"/>
          <w:color w:val="222222"/>
          <w:highlight w:val="white"/>
        </w:rPr>
        <w:t xml:space="preserve"> Maggie Yuan</w:t>
      </w:r>
      <w:r>
        <w:rPr>
          <w:rFonts w:ascii="Times" w:eastAsia="Times" w:hAnsi="Times" w:cs="Times"/>
        </w:rPr>
        <w:t xml:space="preserve">  </w:t>
      </w:r>
    </w:p>
    <w:p w14:paraId="43EF33B6" w14:textId="77777777" w:rsidR="008B4E70" w:rsidRDefault="00000000">
      <w:pPr>
        <w:spacing w:line="480" w:lineRule="auto"/>
        <w:rPr>
          <w:rFonts w:ascii="Times" w:eastAsia="Times" w:hAnsi="Times" w:cs="Times"/>
        </w:rPr>
      </w:pPr>
      <w:r>
        <w:rPr>
          <w:rFonts w:ascii="Times" w:eastAsia="Times" w:hAnsi="Times" w:cs="Times"/>
        </w:rPr>
        <w:t>Lab set-up:</w:t>
      </w:r>
    </w:p>
    <w:p w14:paraId="4A9FB5DE" w14:textId="77777777" w:rsidR="008B4E70" w:rsidRDefault="00000000">
      <w:pPr>
        <w:spacing w:line="480" w:lineRule="auto"/>
        <w:rPr>
          <w:rFonts w:ascii="Times" w:eastAsia="Times" w:hAnsi="Times" w:cs="Times"/>
        </w:rPr>
      </w:pPr>
      <w:r>
        <w:rPr>
          <w:rFonts w:ascii="Times" w:eastAsia="Times" w:hAnsi="Times" w:cs="Times"/>
        </w:rPr>
        <w:t xml:space="preserve">Bioinformatics: Alex </w:t>
      </w:r>
      <w:proofErr w:type="spellStart"/>
      <w:r>
        <w:rPr>
          <w:rFonts w:ascii="Times" w:eastAsia="Times" w:hAnsi="Times" w:cs="Times"/>
        </w:rPr>
        <w:t>Greenlon</w:t>
      </w:r>
      <w:proofErr w:type="spellEnd"/>
      <w:r>
        <w:rPr>
          <w:rFonts w:ascii="Times" w:eastAsia="Times" w:hAnsi="Times" w:cs="Times"/>
        </w:rPr>
        <w:t>, Jillian Banfield, Rohan Sachdeva</w:t>
      </w:r>
      <w:r>
        <w:br w:type="page"/>
      </w:r>
    </w:p>
    <w:p w14:paraId="6C10DCF0" w14:textId="77777777" w:rsidR="008B4E70" w:rsidRDefault="00000000">
      <w:pPr>
        <w:spacing w:line="480" w:lineRule="auto"/>
        <w:rPr>
          <w:rFonts w:ascii="Times" w:eastAsia="Times" w:hAnsi="Times" w:cs="Times"/>
        </w:rPr>
      </w:pPr>
      <w:r>
        <w:rPr>
          <w:rFonts w:ascii="Times" w:eastAsia="Times" w:hAnsi="Times" w:cs="Times"/>
        </w:rPr>
        <w:lastRenderedPageBreak/>
        <w:t>REFERENCES</w:t>
      </w:r>
    </w:p>
    <w:p w14:paraId="5DF8D47A" w14:textId="77777777" w:rsidR="008B4E70" w:rsidRDefault="008B4E70">
      <w:pPr>
        <w:spacing w:line="480" w:lineRule="auto"/>
        <w:rPr>
          <w:rFonts w:ascii="Times" w:eastAsia="Times" w:hAnsi="Times" w:cs="Times"/>
        </w:rPr>
      </w:pPr>
    </w:p>
    <w:p w14:paraId="2DFC3EBD"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1. </w:t>
      </w:r>
      <w:r>
        <w:rPr>
          <w:color w:val="000000"/>
        </w:rPr>
        <w:tab/>
        <w:t xml:space="preserve">H. F. Birch, </w:t>
      </w:r>
      <w:proofErr w:type="gramStart"/>
      <w:r>
        <w:rPr>
          <w:color w:val="000000"/>
        </w:rPr>
        <w:t>The</w:t>
      </w:r>
      <w:proofErr w:type="gramEnd"/>
      <w:r>
        <w:rPr>
          <w:color w:val="000000"/>
        </w:rPr>
        <w:t xml:space="preserve"> effect of soil drying on humus decomposition and nitrogen availability. </w:t>
      </w:r>
      <w:r>
        <w:rPr>
          <w:i/>
          <w:color w:val="000000"/>
        </w:rPr>
        <w:t>Plant and Soil</w:t>
      </w:r>
      <w:r>
        <w:rPr>
          <w:color w:val="000000"/>
        </w:rPr>
        <w:t xml:space="preserve"> </w:t>
      </w:r>
      <w:r>
        <w:rPr>
          <w:b/>
          <w:color w:val="000000"/>
        </w:rPr>
        <w:t>10</w:t>
      </w:r>
      <w:r>
        <w:rPr>
          <w:color w:val="000000"/>
        </w:rPr>
        <w:t>, 9–31 (1958).</w:t>
      </w:r>
    </w:p>
    <w:p w14:paraId="40FF9A26"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2. </w:t>
      </w:r>
      <w:r>
        <w:rPr>
          <w:color w:val="000000"/>
        </w:rPr>
        <w:tab/>
        <w:t xml:space="preserve">P. Jarvis, </w:t>
      </w:r>
      <w:r>
        <w:rPr>
          <w:i/>
          <w:color w:val="000000"/>
        </w:rPr>
        <w:t>et al.</w:t>
      </w:r>
      <w:r>
        <w:rPr>
          <w:color w:val="000000"/>
        </w:rPr>
        <w:t xml:space="preserve">, Drying and wetting of Mediterranean soils stimulates decomposition and carbon dioxide emission: the “Birch effect.” </w:t>
      </w:r>
      <w:r>
        <w:rPr>
          <w:i/>
          <w:color w:val="000000"/>
        </w:rPr>
        <w:t>Tree Physiology</w:t>
      </w:r>
      <w:r>
        <w:rPr>
          <w:color w:val="000000"/>
        </w:rPr>
        <w:t xml:space="preserve"> </w:t>
      </w:r>
      <w:r>
        <w:rPr>
          <w:b/>
          <w:color w:val="000000"/>
        </w:rPr>
        <w:t>27</w:t>
      </w:r>
      <w:r>
        <w:rPr>
          <w:color w:val="000000"/>
        </w:rPr>
        <w:t>, 929–940 (2007).</w:t>
      </w:r>
    </w:p>
    <w:p w14:paraId="28C97434"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3. </w:t>
      </w:r>
      <w:r>
        <w:rPr>
          <w:color w:val="000000"/>
        </w:rPr>
        <w:tab/>
        <w:t xml:space="preserve">N. </w:t>
      </w:r>
      <w:proofErr w:type="spellStart"/>
      <w:r>
        <w:rPr>
          <w:color w:val="000000"/>
        </w:rPr>
        <w:t>Fierer</w:t>
      </w:r>
      <w:proofErr w:type="spellEnd"/>
      <w:r>
        <w:rPr>
          <w:color w:val="000000"/>
        </w:rPr>
        <w:t xml:space="preserve">, J. P. Schimel, A Proposed Mechanism for the Pulse in Carbon Dioxide Production Commonly Observed Following the Rapid Rewetting of a Dry Soil. </w:t>
      </w:r>
      <w:r>
        <w:rPr>
          <w:i/>
          <w:color w:val="000000"/>
        </w:rPr>
        <w:t>Soil Science Society of America Journal</w:t>
      </w:r>
      <w:r>
        <w:rPr>
          <w:color w:val="000000"/>
        </w:rPr>
        <w:t xml:space="preserve"> </w:t>
      </w:r>
      <w:r>
        <w:rPr>
          <w:b/>
          <w:color w:val="000000"/>
        </w:rPr>
        <w:t>67</w:t>
      </w:r>
      <w:r>
        <w:rPr>
          <w:color w:val="000000"/>
        </w:rPr>
        <w:t>, 798 (2003).</w:t>
      </w:r>
    </w:p>
    <w:p w14:paraId="537BC4E8"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4. </w:t>
      </w:r>
      <w:r>
        <w:rPr>
          <w:color w:val="000000"/>
        </w:rPr>
        <w:tab/>
        <w:t xml:space="preserve">E. W. </w:t>
      </w:r>
      <w:proofErr w:type="spellStart"/>
      <w:r>
        <w:rPr>
          <w:color w:val="000000"/>
        </w:rPr>
        <w:t>Slessarev</w:t>
      </w:r>
      <w:proofErr w:type="spellEnd"/>
      <w:r>
        <w:rPr>
          <w:color w:val="000000"/>
        </w:rPr>
        <w:t xml:space="preserve">, </w:t>
      </w:r>
      <w:r>
        <w:rPr>
          <w:i/>
          <w:color w:val="000000"/>
        </w:rPr>
        <w:t>et al.</w:t>
      </w:r>
      <w:r>
        <w:rPr>
          <w:color w:val="000000"/>
        </w:rPr>
        <w:t xml:space="preserve">, </w:t>
      </w:r>
      <w:proofErr w:type="gramStart"/>
      <w:r>
        <w:rPr>
          <w:color w:val="000000"/>
        </w:rPr>
        <w:t>Cellular</w:t>
      </w:r>
      <w:proofErr w:type="gramEnd"/>
      <w:r>
        <w:rPr>
          <w:color w:val="000000"/>
        </w:rPr>
        <w:t xml:space="preserve"> and extracellular C contributions to respiration after wetting dry soil. </w:t>
      </w:r>
      <w:r>
        <w:rPr>
          <w:i/>
          <w:color w:val="000000"/>
        </w:rPr>
        <w:t>Biogeochemistry</w:t>
      </w:r>
      <w:r>
        <w:rPr>
          <w:color w:val="000000"/>
        </w:rPr>
        <w:t xml:space="preserve"> </w:t>
      </w:r>
      <w:r>
        <w:rPr>
          <w:b/>
          <w:color w:val="000000"/>
        </w:rPr>
        <w:t>147</w:t>
      </w:r>
      <w:r>
        <w:rPr>
          <w:color w:val="000000"/>
        </w:rPr>
        <w:t>, 307–324 (2020).</w:t>
      </w:r>
    </w:p>
    <w:p w14:paraId="4E3DE633"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5. </w:t>
      </w:r>
      <w:r>
        <w:rPr>
          <w:color w:val="000000"/>
        </w:rPr>
        <w:tab/>
        <w:t xml:space="preserve">C. R. Warren, Response of osmolytes in soil to drying and rewetting. </w:t>
      </w:r>
      <w:r>
        <w:rPr>
          <w:i/>
          <w:color w:val="000000"/>
        </w:rPr>
        <w:t>Soil Biology and Biochemistry</w:t>
      </w:r>
      <w:r>
        <w:rPr>
          <w:color w:val="000000"/>
        </w:rPr>
        <w:t xml:space="preserve"> </w:t>
      </w:r>
      <w:r>
        <w:rPr>
          <w:b/>
          <w:color w:val="000000"/>
        </w:rPr>
        <w:t>70</w:t>
      </w:r>
      <w:r>
        <w:rPr>
          <w:color w:val="000000"/>
        </w:rPr>
        <w:t>, 22–32 (2014).</w:t>
      </w:r>
    </w:p>
    <w:p w14:paraId="37B51E46"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6. </w:t>
      </w:r>
      <w:r>
        <w:rPr>
          <w:color w:val="000000"/>
        </w:rPr>
        <w:tab/>
        <w:t xml:space="preserve">S. J. </w:t>
      </w:r>
      <w:proofErr w:type="spellStart"/>
      <w:r>
        <w:rPr>
          <w:color w:val="000000"/>
        </w:rPr>
        <w:t>Blazewicz</w:t>
      </w:r>
      <w:proofErr w:type="spellEnd"/>
      <w:r>
        <w:rPr>
          <w:color w:val="000000"/>
        </w:rPr>
        <w:t xml:space="preserve">, E. Schwartz, M. K. Firestone, Growth and death of bacteria and fungi underlie rainfall-induced carbon dioxide pulses from seasonally dried soil. </w:t>
      </w:r>
      <w:r>
        <w:rPr>
          <w:i/>
          <w:color w:val="000000"/>
        </w:rPr>
        <w:t>Ecology</w:t>
      </w:r>
      <w:r>
        <w:rPr>
          <w:color w:val="000000"/>
        </w:rPr>
        <w:t xml:space="preserve"> </w:t>
      </w:r>
      <w:r>
        <w:rPr>
          <w:b/>
          <w:color w:val="000000"/>
        </w:rPr>
        <w:t>95</w:t>
      </w:r>
      <w:r>
        <w:rPr>
          <w:color w:val="000000"/>
        </w:rPr>
        <w:t>, 1162–1172 (2014).</w:t>
      </w:r>
    </w:p>
    <w:p w14:paraId="3A5744E9"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7. </w:t>
      </w:r>
      <w:r>
        <w:rPr>
          <w:color w:val="000000"/>
        </w:rPr>
        <w:tab/>
        <w:t xml:space="preserve">A. M. Nicolas, </w:t>
      </w:r>
      <w:r>
        <w:rPr>
          <w:i/>
          <w:color w:val="000000"/>
        </w:rPr>
        <w:t>et al.</w:t>
      </w:r>
      <w:r>
        <w:rPr>
          <w:color w:val="000000"/>
        </w:rPr>
        <w:t>, Isotope-enrichment reveals active viruses follow microbial host dynamics during rewetting of a California grassland soil. 2022.09.30.510406 (2022).</w:t>
      </w:r>
    </w:p>
    <w:p w14:paraId="40FB848C"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8. </w:t>
      </w:r>
      <w:r>
        <w:rPr>
          <w:color w:val="000000"/>
        </w:rPr>
        <w:tab/>
        <w:t xml:space="preserve">P. M. </w:t>
      </w:r>
      <w:proofErr w:type="spellStart"/>
      <w:r>
        <w:rPr>
          <w:color w:val="000000"/>
        </w:rPr>
        <w:t>Homyak</w:t>
      </w:r>
      <w:proofErr w:type="spellEnd"/>
      <w:r>
        <w:rPr>
          <w:color w:val="000000"/>
        </w:rPr>
        <w:t xml:space="preserve">, </w:t>
      </w:r>
      <w:r>
        <w:rPr>
          <w:i/>
          <w:color w:val="000000"/>
        </w:rPr>
        <w:t>et al.</w:t>
      </w:r>
      <w:r>
        <w:rPr>
          <w:color w:val="000000"/>
        </w:rPr>
        <w:t xml:space="preserve">, Effects of altered dry season length and plant inputs on soluble soil carbon. </w:t>
      </w:r>
      <w:r>
        <w:rPr>
          <w:i/>
          <w:color w:val="000000"/>
        </w:rPr>
        <w:t>Ecology</w:t>
      </w:r>
      <w:r>
        <w:rPr>
          <w:color w:val="000000"/>
        </w:rPr>
        <w:t xml:space="preserve"> </w:t>
      </w:r>
      <w:r>
        <w:rPr>
          <w:b/>
          <w:color w:val="000000"/>
        </w:rPr>
        <w:t>99</w:t>
      </w:r>
      <w:r>
        <w:rPr>
          <w:color w:val="000000"/>
        </w:rPr>
        <w:t>, 2348–2362 (2018).</w:t>
      </w:r>
    </w:p>
    <w:p w14:paraId="0C18C9E7"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9. </w:t>
      </w:r>
      <w:r>
        <w:rPr>
          <w:color w:val="000000"/>
        </w:rPr>
        <w:tab/>
        <w:t xml:space="preserve">F. E. </w:t>
      </w:r>
      <w:proofErr w:type="spellStart"/>
      <w:r>
        <w:rPr>
          <w:color w:val="000000"/>
        </w:rPr>
        <w:t>Moyano</w:t>
      </w:r>
      <w:proofErr w:type="spellEnd"/>
      <w:r>
        <w:rPr>
          <w:color w:val="000000"/>
        </w:rPr>
        <w:t xml:space="preserve">, S. Manzoni, C. </w:t>
      </w:r>
      <w:proofErr w:type="spellStart"/>
      <w:r>
        <w:rPr>
          <w:color w:val="000000"/>
        </w:rPr>
        <w:t>Chenu</w:t>
      </w:r>
      <w:proofErr w:type="spellEnd"/>
      <w:r>
        <w:rPr>
          <w:color w:val="000000"/>
        </w:rPr>
        <w:t xml:space="preserve">, Responses of soil heterotrophic respiration to moisture availability: An exploration of processes and models. </w:t>
      </w:r>
      <w:r>
        <w:rPr>
          <w:i/>
          <w:color w:val="000000"/>
        </w:rPr>
        <w:t>Soil Biology and Biochemistry</w:t>
      </w:r>
      <w:r>
        <w:rPr>
          <w:color w:val="000000"/>
        </w:rPr>
        <w:t xml:space="preserve"> </w:t>
      </w:r>
      <w:r>
        <w:rPr>
          <w:b/>
          <w:color w:val="000000"/>
        </w:rPr>
        <w:t>59</w:t>
      </w:r>
      <w:r>
        <w:rPr>
          <w:color w:val="000000"/>
        </w:rPr>
        <w:t>, 72–85 (2013).</w:t>
      </w:r>
    </w:p>
    <w:p w14:paraId="2E064AA2"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10. </w:t>
      </w:r>
      <w:r>
        <w:rPr>
          <w:color w:val="000000"/>
        </w:rPr>
        <w:tab/>
        <w:t xml:space="preserve">A. P. Smith, </w:t>
      </w:r>
      <w:r>
        <w:rPr>
          <w:i/>
          <w:color w:val="000000"/>
        </w:rPr>
        <w:t>et al.</w:t>
      </w:r>
      <w:r>
        <w:rPr>
          <w:color w:val="000000"/>
        </w:rPr>
        <w:t xml:space="preserve">, Shifts in pore connectivity from precipitation versus groundwater rewetting increases soil carbon loss after drought. </w:t>
      </w:r>
      <w:r>
        <w:rPr>
          <w:i/>
          <w:color w:val="000000"/>
        </w:rPr>
        <w:t>Nature Communications</w:t>
      </w:r>
      <w:r>
        <w:rPr>
          <w:color w:val="000000"/>
        </w:rPr>
        <w:t xml:space="preserve"> </w:t>
      </w:r>
      <w:r>
        <w:rPr>
          <w:b/>
          <w:color w:val="000000"/>
        </w:rPr>
        <w:t>8</w:t>
      </w:r>
      <w:r>
        <w:rPr>
          <w:color w:val="000000"/>
        </w:rPr>
        <w:t xml:space="preserve"> (2017).</w:t>
      </w:r>
    </w:p>
    <w:p w14:paraId="4269E6AB"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11. </w:t>
      </w:r>
      <w:r>
        <w:rPr>
          <w:color w:val="000000"/>
        </w:rPr>
        <w:tab/>
        <w:t xml:space="preserve">J. P. Grime, Evidence for the Existence of Three Primary Strategies in </w:t>
      </w:r>
      <w:proofErr w:type="gramStart"/>
      <w:r>
        <w:rPr>
          <w:color w:val="000000"/>
        </w:rPr>
        <w:t>Plants</w:t>
      </w:r>
      <w:proofErr w:type="gramEnd"/>
      <w:r>
        <w:rPr>
          <w:color w:val="000000"/>
        </w:rPr>
        <w:t xml:space="preserve"> and Its Relevance to Ecological and Evolutionary Theory. </w:t>
      </w:r>
      <w:r>
        <w:rPr>
          <w:i/>
          <w:color w:val="000000"/>
        </w:rPr>
        <w:t>The American Naturalist</w:t>
      </w:r>
      <w:r>
        <w:rPr>
          <w:color w:val="000000"/>
        </w:rPr>
        <w:t xml:space="preserve"> </w:t>
      </w:r>
      <w:r>
        <w:rPr>
          <w:b/>
          <w:color w:val="000000"/>
        </w:rPr>
        <w:t>111</w:t>
      </w:r>
      <w:r>
        <w:rPr>
          <w:color w:val="000000"/>
        </w:rPr>
        <w:t>, 1169–1194 (1977).</w:t>
      </w:r>
    </w:p>
    <w:p w14:paraId="73C30256"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12. </w:t>
      </w:r>
      <w:r>
        <w:rPr>
          <w:color w:val="000000"/>
        </w:rPr>
        <w:tab/>
        <w:t xml:space="preserve">C. </w:t>
      </w:r>
      <w:proofErr w:type="spellStart"/>
      <w:r>
        <w:rPr>
          <w:color w:val="000000"/>
        </w:rPr>
        <w:t>Violle</w:t>
      </w:r>
      <w:proofErr w:type="spellEnd"/>
      <w:r>
        <w:rPr>
          <w:color w:val="000000"/>
        </w:rPr>
        <w:t xml:space="preserve">, </w:t>
      </w:r>
      <w:r>
        <w:rPr>
          <w:i/>
          <w:color w:val="000000"/>
        </w:rPr>
        <w:t>et al.</w:t>
      </w:r>
      <w:r>
        <w:rPr>
          <w:color w:val="000000"/>
        </w:rPr>
        <w:t xml:space="preserve">, Let the concept of trait be functional! </w:t>
      </w:r>
      <w:r>
        <w:rPr>
          <w:i/>
          <w:color w:val="000000"/>
        </w:rPr>
        <w:t>Oikos</w:t>
      </w:r>
      <w:r>
        <w:rPr>
          <w:color w:val="000000"/>
        </w:rPr>
        <w:t xml:space="preserve"> </w:t>
      </w:r>
      <w:r>
        <w:rPr>
          <w:b/>
          <w:color w:val="000000"/>
        </w:rPr>
        <w:t>116</w:t>
      </w:r>
      <w:r>
        <w:rPr>
          <w:color w:val="000000"/>
        </w:rPr>
        <w:t>, 882–892 (2007).</w:t>
      </w:r>
    </w:p>
    <w:p w14:paraId="1B3DA3BE"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13. </w:t>
      </w:r>
      <w:r>
        <w:rPr>
          <w:color w:val="000000"/>
        </w:rPr>
        <w:tab/>
        <w:t xml:space="preserve">M. Westoby, </w:t>
      </w:r>
      <w:r>
        <w:rPr>
          <w:i/>
          <w:color w:val="000000"/>
        </w:rPr>
        <w:t>et al.</w:t>
      </w:r>
      <w:r>
        <w:rPr>
          <w:color w:val="000000"/>
        </w:rPr>
        <w:t xml:space="preserve">, Trait dimensions in bacteria and archaea compared to vascular plants. </w:t>
      </w:r>
      <w:r>
        <w:rPr>
          <w:i/>
          <w:color w:val="000000"/>
        </w:rPr>
        <w:t>Ecology Letters</w:t>
      </w:r>
      <w:r>
        <w:rPr>
          <w:color w:val="000000"/>
        </w:rPr>
        <w:t xml:space="preserve"> </w:t>
      </w:r>
      <w:r>
        <w:rPr>
          <w:b/>
          <w:color w:val="000000"/>
        </w:rPr>
        <w:t>24</w:t>
      </w:r>
      <w:r>
        <w:rPr>
          <w:color w:val="000000"/>
        </w:rPr>
        <w:t>, 1487–1504 (2021).</w:t>
      </w:r>
    </w:p>
    <w:p w14:paraId="26BF654D"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lastRenderedPageBreak/>
        <w:t xml:space="preserve">14. </w:t>
      </w:r>
      <w:r>
        <w:rPr>
          <w:color w:val="000000"/>
        </w:rPr>
        <w:tab/>
        <w:t xml:space="preserve">A. A. Malik, </w:t>
      </w:r>
      <w:r>
        <w:rPr>
          <w:i/>
          <w:color w:val="000000"/>
        </w:rPr>
        <w:t>et al.</w:t>
      </w:r>
      <w:r>
        <w:rPr>
          <w:color w:val="000000"/>
        </w:rPr>
        <w:t xml:space="preserve">, Defining trait-based microbial strategies with consequences for soil carbon cycling under climate change. </w:t>
      </w:r>
      <w:r>
        <w:rPr>
          <w:i/>
          <w:color w:val="000000"/>
        </w:rPr>
        <w:t>ISME Journal</w:t>
      </w:r>
      <w:r>
        <w:rPr>
          <w:color w:val="000000"/>
        </w:rPr>
        <w:t xml:space="preserve"> </w:t>
      </w:r>
      <w:r>
        <w:rPr>
          <w:b/>
          <w:color w:val="000000"/>
        </w:rPr>
        <w:t>14</w:t>
      </w:r>
      <w:r>
        <w:rPr>
          <w:color w:val="000000"/>
        </w:rPr>
        <w:t>, 1–9 (2020).</w:t>
      </w:r>
    </w:p>
    <w:p w14:paraId="179DF412"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15. </w:t>
      </w:r>
      <w:r>
        <w:rPr>
          <w:color w:val="000000"/>
        </w:rPr>
        <w:tab/>
        <w:t xml:space="preserve">J. B. H. </w:t>
      </w:r>
      <w:proofErr w:type="spellStart"/>
      <w:r>
        <w:rPr>
          <w:color w:val="000000"/>
        </w:rPr>
        <w:t>Martiny</w:t>
      </w:r>
      <w:proofErr w:type="spellEnd"/>
      <w:r>
        <w:rPr>
          <w:color w:val="000000"/>
        </w:rPr>
        <w:t xml:space="preserve">, S. E. Jones, J. T. Lennon, A. C. </w:t>
      </w:r>
      <w:proofErr w:type="spellStart"/>
      <w:r>
        <w:rPr>
          <w:color w:val="000000"/>
        </w:rPr>
        <w:t>Martiny</w:t>
      </w:r>
      <w:proofErr w:type="spellEnd"/>
      <w:r>
        <w:rPr>
          <w:color w:val="000000"/>
        </w:rPr>
        <w:t xml:space="preserve">, Microbiomes </w:t>
      </w:r>
      <w:proofErr w:type="gramStart"/>
      <w:r>
        <w:rPr>
          <w:color w:val="000000"/>
        </w:rPr>
        <w:t>in light of</w:t>
      </w:r>
      <w:proofErr w:type="gramEnd"/>
      <w:r>
        <w:rPr>
          <w:color w:val="000000"/>
        </w:rPr>
        <w:t xml:space="preserve"> traits: A phylogenetic perspective. </w:t>
      </w:r>
      <w:r>
        <w:rPr>
          <w:i/>
          <w:color w:val="000000"/>
        </w:rPr>
        <w:t>Science</w:t>
      </w:r>
      <w:r>
        <w:rPr>
          <w:color w:val="000000"/>
        </w:rPr>
        <w:t xml:space="preserve"> </w:t>
      </w:r>
      <w:r>
        <w:rPr>
          <w:b/>
          <w:color w:val="000000"/>
        </w:rPr>
        <w:t>350</w:t>
      </w:r>
      <w:r>
        <w:rPr>
          <w:color w:val="000000"/>
        </w:rPr>
        <w:t xml:space="preserve"> (2015).</w:t>
      </w:r>
    </w:p>
    <w:p w14:paraId="21A919C0"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16. </w:t>
      </w:r>
      <w:r>
        <w:rPr>
          <w:color w:val="000000"/>
        </w:rPr>
        <w:tab/>
        <w:t xml:space="preserve">A. </w:t>
      </w:r>
      <w:proofErr w:type="spellStart"/>
      <w:r>
        <w:rPr>
          <w:color w:val="000000"/>
        </w:rPr>
        <w:t>Barberán</w:t>
      </w:r>
      <w:proofErr w:type="spellEnd"/>
      <w:r>
        <w:rPr>
          <w:color w:val="000000"/>
        </w:rPr>
        <w:t xml:space="preserve">, A. Fernández-Guerra, B. J. M. Bohannan, E. O. </w:t>
      </w:r>
      <w:proofErr w:type="spellStart"/>
      <w:r>
        <w:rPr>
          <w:color w:val="000000"/>
        </w:rPr>
        <w:t>Casamayor</w:t>
      </w:r>
      <w:proofErr w:type="spellEnd"/>
      <w:r>
        <w:rPr>
          <w:color w:val="000000"/>
        </w:rPr>
        <w:t xml:space="preserve">, Exploration of community traits as ecological markers in microbial metagenomes. </w:t>
      </w:r>
      <w:r>
        <w:rPr>
          <w:i/>
          <w:color w:val="000000"/>
        </w:rPr>
        <w:t>Molecular Ecology</w:t>
      </w:r>
      <w:r>
        <w:rPr>
          <w:color w:val="000000"/>
        </w:rPr>
        <w:t xml:space="preserve"> </w:t>
      </w:r>
      <w:r>
        <w:rPr>
          <w:b/>
          <w:color w:val="000000"/>
        </w:rPr>
        <w:t>21</w:t>
      </w:r>
      <w:r>
        <w:rPr>
          <w:color w:val="000000"/>
        </w:rPr>
        <w:t>, 1909–1917 (2012).</w:t>
      </w:r>
    </w:p>
    <w:p w14:paraId="6F4DB1F7"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17. </w:t>
      </w:r>
      <w:r>
        <w:rPr>
          <w:color w:val="000000"/>
        </w:rPr>
        <w:tab/>
        <w:t xml:space="preserve">J. Wan, T. W. Crowther, Uniting the scales of microbial biogeochemistry with trait-based modelling. </w:t>
      </w:r>
      <w:r>
        <w:rPr>
          <w:i/>
          <w:color w:val="000000"/>
        </w:rPr>
        <w:t>Functional Ecology</w:t>
      </w:r>
      <w:r>
        <w:rPr>
          <w:color w:val="000000"/>
        </w:rPr>
        <w:t xml:space="preserve"> </w:t>
      </w:r>
      <w:r>
        <w:rPr>
          <w:b/>
          <w:color w:val="000000"/>
        </w:rPr>
        <w:t>36</w:t>
      </w:r>
      <w:r>
        <w:rPr>
          <w:color w:val="000000"/>
        </w:rPr>
        <w:t>, 1457–1472 (2022).</w:t>
      </w:r>
    </w:p>
    <w:p w14:paraId="12B13B0F"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18. </w:t>
      </w:r>
      <w:r>
        <w:rPr>
          <w:color w:val="000000"/>
        </w:rPr>
        <w:tab/>
        <w:t xml:space="preserve">F. M. </w:t>
      </w:r>
      <w:proofErr w:type="spellStart"/>
      <w:r>
        <w:rPr>
          <w:color w:val="000000"/>
        </w:rPr>
        <w:t>Lauro</w:t>
      </w:r>
      <w:proofErr w:type="spellEnd"/>
      <w:r>
        <w:rPr>
          <w:color w:val="000000"/>
        </w:rPr>
        <w:t xml:space="preserve">, </w:t>
      </w:r>
      <w:r>
        <w:rPr>
          <w:i/>
          <w:color w:val="000000"/>
        </w:rPr>
        <w:t>et al.</w:t>
      </w:r>
      <w:r>
        <w:rPr>
          <w:color w:val="000000"/>
        </w:rPr>
        <w:t xml:space="preserve">, The genomic basis of trophic strategy in marine bacteria. </w:t>
      </w:r>
      <w:r>
        <w:rPr>
          <w:i/>
          <w:color w:val="000000"/>
        </w:rPr>
        <w:t>Proceedings of the National Academy of Sciences of the United States of America</w:t>
      </w:r>
      <w:r>
        <w:rPr>
          <w:color w:val="000000"/>
        </w:rPr>
        <w:t xml:space="preserve"> </w:t>
      </w:r>
      <w:r>
        <w:rPr>
          <w:b/>
          <w:color w:val="000000"/>
        </w:rPr>
        <w:t>106</w:t>
      </w:r>
      <w:r>
        <w:rPr>
          <w:color w:val="000000"/>
        </w:rPr>
        <w:t>, 15527–33 (2009).</w:t>
      </w:r>
    </w:p>
    <w:p w14:paraId="34335856"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19. </w:t>
      </w:r>
      <w:r>
        <w:rPr>
          <w:color w:val="000000"/>
        </w:rPr>
        <w:tab/>
        <w:t xml:space="preserve">N. </w:t>
      </w:r>
      <w:proofErr w:type="spellStart"/>
      <w:r>
        <w:rPr>
          <w:color w:val="000000"/>
        </w:rPr>
        <w:t>Fierer</w:t>
      </w:r>
      <w:proofErr w:type="spellEnd"/>
      <w:r>
        <w:rPr>
          <w:color w:val="000000"/>
        </w:rPr>
        <w:t xml:space="preserve">, Embracing the unknown: Disentangling the complexities of the soil microbiome. </w:t>
      </w:r>
      <w:r>
        <w:rPr>
          <w:i/>
          <w:color w:val="000000"/>
        </w:rPr>
        <w:t>Nature Reviews Microbiology</w:t>
      </w:r>
      <w:r>
        <w:rPr>
          <w:color w:val="000000"/>
        </w:rPr>
        <w:t xml:space="preserve"> </w:t>
      </w:r>
      <w:r>
        <w:rPr>
          <w:b/>
          <w:color w:val="000000"/>
        </w:rPr>
        <w:t>15</w:t>
      </w:r>
      <w:r>
        <w:rPr>
          <w:color w:val="000000"/>
        </w:rPr>
        <w:t>, 579–590 (2017).</w:t>
      </w:r>
    </w:p>
    <w:p w14:paraId="30D0A353"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20. </w:t>
      </w:r>
      <w:r>
        <w:rPr>
          <w:color w:val="000000"/>
        </w:rPr>
        <w:tab/>
        <w:t xml:space="preserve">R. L. </w:t>
      </w:r>
      <w:proofErr w:type="spellStart"/>
      <w:r>
        <w:rPr>
          <w:color w:val="000000"/>
        </w:rPr>
        <w:t>Sinsabaugh</w:t>
      </w:r>
      <w:proofErr w:type="spellEnd"/>
      <w:r>
        <w:rPr>
          <w:color w:val="000000"/>
        </w:rPr>
        <w:t xml:space="preserve">, S. Manzoni, D. L. Moorhead, A. Richter, Carbon use efficiency of microbial communities: Stoichiometry, methodology and modelling. </w:t>
      </w:r>
      <w:r>
        <w:rPr>
          <w:i/>
          <w:color w:val="000000"/>
        </w:rPr>
        <w:t>Ecology Letters</w:t>
      </w:r>
      <w:r>
        <w:rPr>
          <w:color w:val="000000"/>
        </w:rPr>
        <w:t xml:space="preserve"> </w:t>
      </w:r>
      <w:r>
        <w:rPr>
          <w:b/>
          <w:color w:val="000000"/>
        </w:rPr>
        <w:t>16</w:t>
      </w:r>
      <w:r>
        <w:rPr>
          <w:color w:val="000000"/>
        </w:rPr>
        <w:t>, 930–939 (2013).</w:t>
      </w:r>
    </w:p>
    <w:p w14:paraId="4F1676F3"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21. </w:t>
      </w:r>
      <w:r>
        <w:rPr>
          <w:color w:val="000000"/>
        </w:rPr>
        <w:tab/>
        <w:t xml:space="preserve">S. </w:t>
      </w:r>
      <w:proofErr w:type="spellStart"/>
      <w:r>
        <w:rPr>
          <w:color w:val="000000"/>
        </w:rPr>
        <w:t>Klumpp</w:t>
      </w:r>
      <w:proofErr w:type="spellEnd"/>
      <w:r>
        <w:rPr>
          <w:color w:val="000000"/>
        </w:rPr>
        <w:t xml:space="preserve">, T. Hwa, Bacterial growth: global effects on gene expression, growth feedback and proteome partition. </w:t>
      </w:r>
      <w:r>
        <w:rPr>
          <w:i/>
          <w:color w:val="000000"/>
        </w:rPr>
        <w:t>Current Opinion in Biotechnology</w:t>
      </w:r>
      <w:r>
        <w:rPr>
          <w:color w:val="000000"/>
        </w:rPr>
        <w:t xml:space="preserve"> </w:t>
      </w:r>
      <w:r>
        <w:rPr>
          <w:b/>
          <w:color w:val="000000"/>
        </w:rPr>
        <w:t>28</w:t>
      </w:r>
      <w:r>
        <w:rPr>
          <w:color w:val="000000"/>
        </w:rPr>
        <w:t>, 96–102 (2014).</w:t>
      </w:r>
    </w:p>
    <w:p w14:paraId="2BDE3347"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22. </w:t>
      </w:r>
      <w:r>
        <w:rPr>
          <w:color w:val="000000"/>
        </w:rPr>
        <w:tab/>
        <w:t xml:space="preserve">M. Scott, C. W. Gunderson, E. M. </w:t>
      </w:r>
      <w:proofErr w:type="spellStart"/>
      <w:r>
        <w:rPr>
          <w:color w:val="000000"/>
        </w:rPr>
        <w:t>Mateescu</w:t>
      </w:r>
      <w:proofErr w:type="spellEnd"/>
      <w:r>
        <w:rPr>
          <w:color w:val="000000"/>
        </w:rPr>
        <w:t xml:space="preserve">, Z. Zhang, T. Hwa, Interdependence of Cell Growth and Gene Expression: Origins and Consequences. </w:t>
      </w:r>
      <w:r>
        <w:rPr>
          <w:i/>
          <w:color w:val="000000"/>
        </w:rPr>
        <w:t>Science</w:t>
      </w:r>
      <w:r>
        <w:rPr>
          <w:color w:val="000000"/>
        </w:rPr>
        <w:t xml:space="preserve"> </w:t>
      </w:r>
      <w:r>
        <w:rPr>
          <w:b/>
          <w:color w:val="000000"/>
        </w:rPr>
        <w:t>330</w:t>
      </w:r>
      <w:r>
        <w:rPr>
          <w:color w:val="000000"/>
        </w:rPr>
        <w:t>, 1099–1102 (2010).</w:t>
      </w:r>
    </w:p>
    <w:p w14:paraId="0661ECF5"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23. </w:t>
      </w:r>
      <w:r>
        <w:rPr>
          <w:color w:val="000000"/>
        </w:rPr>
        <w:tab/>
        <w:t xml:space="preserve">S. J. </w:t>
      </w:r>
      <w:proofErr w:type="spellStart"/>
      <w:r>
        <w:rPr>
          <w:color w:val="000000"/>
        </w:rPr>
        <w:t>Blazewicz</w:t>
      </w:r>
      <w:proofErr w:type="spellEnd"/>
      <w:r>
        <w:rPr>
          <w:color w:val="000000"/>
        </w:rPr>
        <w:t xml:space="preserve">, R. L. Barnard, R. A. Daly, M. K. Firestone, </w:t>
      </w:r>
      <w:proofErr w:type="gramStart"/>
      <w:r>
        <w:rPr>
          <w:color w:val="000000"/>
        </w:rPr>
        <w:t>Evaluating</w:t>
      </w:r>
      <w:proofErr w:type="gramEnd"/>
      <w:r>
        <w:rPr>
          <w:color w:val="000000"/>
        </w:rPr>
        <w:t xml:space="preserve"> rRNA as an indicator of microbial activity in environmental communities: Limitations and uses. </w:t>
      </w:r>
      <w:r>
        <w:rPr>
          <w:i/>
          <w:color w:val="000000"/>
        </w:rPr>
        <w:t>ISME Journal</w:t>
      </w:r>
      <w:r>
        <w:rPr>
          <w:color w:val="000000"/>
        </w:rPr>
        <w:t xml:space="preserve"> </w:t>
      </w:r>
      <w:r>
        <w:rPr>
          <w:b/>
          <w:color w:val="000000"/>
        </w:rPr>
        <w:t>7</w:t>
      </w:r>
      <w:r>
        <w:rPr>
          <w:color w:val="000000"/>
        </w:rPr>
        <w:t>, 2061–2068 (2013).</w:t>
      </w:r>
    </w:p>
    <w:p w14:paraId="75CC3563"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24. </w:t>
      </w:r>
      <w:r>
        <w:rPr>
          <w:color w:val="000000"/>
        </w:rPr>
        <w:tab/>
        <w:t xml:space="preserve">S. Krause, </w:t>
      </w:r>
      <w:r>
        <w:rPr>
          <w:i/>
          <w:color w:val="000000"/>
        </w:rPr>
        <w:t>et al.</w:t>
      </w:r>
      <w:r>
        <w:rPr>
          <w:color w:val="000000"/>
        </w:rPr>
        <w:t xml:space="preserve">, Trait-based approaches for understanding microbial biodiversity and ecosystem functioning. </w:t>
      </w:r>
      <w:r>
        <w:rPr>
          <w:i/>
          <w:color w:val="000000"/>
        </w:rPr>
        <w:t>Frontiers in Microbiology</w:t>
      </w:r>
      <w:r>
        <w:rPr>
          <w:color w:val="000000"/>
        </w:rPr>
        <w:t xml:space="preserve"> </w:t>
      </w:r>
      <w:r>
        <w:rPr>
          <w:b/>
          <w:color w:val="000000"/>
        </w:rPr>
        <w:t>5</w:t>
      </w:r>
      <w:r>
        <w:rPr>
          <w:color w:val="000000"/>
        </w:rPr>
        <w:t>, 251 (2014).</w:t>
      </w:r>
    </w:p>
    <w:p w14:paraId="3629149F"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25. </w:t>
      </w:r>
      <w:r>
        <w:rPr>
          <w:color w:val="000000"/>
        </w:rPr>
        <w:tab/>
        <w:t xml:space="preserve">A. </w:t>
      </w:r>
      <w:proofErr w:type="spellStart"/>
      <w:r>
        <w:rPr>
          <w:color w:val="000000"/>
        </w:rPr>
        <w:t>Greenlon</w:t>
      </w:r>
      <w:proofErr w:type="spellEnd"/>
      <w:r>
        <w:rPr>
          <w:color w:val="000000"/>
        </w:rPr>
        <w:t xml:space="preserve">, </w:t>
      </w:r>
      <w:r>
        <w:rPr>
          <w:i/>
          <w:color w:val="000000"/>
        </w:rPr>
        <w:t>et al.</w:t>
      </w:r>
      <w:r>
        <w:rPr>
          <w:color w:val="000000"/>
        </w:rPr>
        <w:t>, Quantitative Stable-Isotope Probing (</w:t>
      </w:r>
      <w:proofErr w:type="spellStart"/>
      <w:r>
        <w:rPr>
          <w:color w:val="000000"/>
        </w:rPr>
        <w:t>qSIP</w:t>
      </w:r>
      <w:proofErr w:type="spellEnd"/>
      <w:r>
        <w:rPr>
          <w:color w:val="000000"/>
        </w:rPr>
        <w:t xml:space="preserve">) with Metagenomics Links Microbial Physiology and Activity to Soil Moisture in Mediterranean-Climate Grassland Ecosystems. </w:t>
      </w:r>
      <w:proofErr w:type="spellStart"/>
      <w:r>
        <w:rPr>
          <w:i/>
          <w:color w:val="000000"/>
        </w:rPr>
        <w:t>mSystems</w:t>
      </w:r>
      <w:proofErr w:type="spellEnd"/>
      <w:r>
        <w:rPr>
          <w:color w:val="000000"/>
        </w:rPr>
        <w:t xml:space="preserve"> </w:t>
      </w:r>
      <w:r>
        <w:rPr>
          <w:b/>
          <w:color w:val="000000"/>
        </w:rPr>
        <w:t>7</w:t>
      </w:r>
      <w:r>
        <w:rPr>
          <w:color w:val="000000"/>
        </w:rPr>
        <w:t>, e00417-22 (2022).</w:t>
      </w:r>
    </w:p>
    <w:p w14:paraId="6108E2C3"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26. </w:t>
      </w:r>
      <w:r>
        <w:rPr>
          <w:color w:val="000000"/>
        </w:rPr>
        <w:tab/>
        <w:t xml:space="preserve">J. B. Plotkin, G. Kudla, Synonymous but not the same: The causes and consequences of codon bias. </w:t>
      </w:r>
      <w:r>
        <w:rPr>
          <w:i/>
          <w:color w:val="000000"/>
        </w:rPr>
        <w:t>Nature Reviews Genetics</w:t>
      </w:r>
      <w:r>
        <w:rPr>
          <w:color w:val="000000"/>
        </w:rPr>
        <w:t xml:space="preserve"> </w:t>
      </w:r>
      <w:r>
        <w:rPr>
          <w:b/>
          <w:color w:val="000000"/>
        </w:rPr>
        <w:t>12</w:t>
      </w:r>
      <w:r>
        <w:rPr>
          <w:color w:val="000000"/>
        </w:rPr>
        <w:t>, 32–42 (2011).</w:t>
      </w:r>
    </w:p>
    <w:p w14:paraId="2CF04C3A"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27. </w:t>
      </w:r>
      <w:r>
        <w:rPr>
          <w:color w:val="000000"/>
        </w:rPr>
        <w:tab/>
        <w:t xml:space="preserve">Y. Liu, Q. Yang, F. Zhao, Synonymous but Not Silent: The Codon Usage Code for Gene Expression and Protein Folding. </w:t>
      </w:r>
      <w:r>
        <w:rPr>
          <w:i/>
          <w:color w:val="000000"/>
        </w:rPr>
        <w:t>Annual Review of Biochemistry</w:t>
      </w:r>
      <w:r>
        <w:rPr>
          <w:color w:val="000000"/>
        </w:rPr>
        <w:t xml:space="preserve"> </w:t>
      </w:r>
      <w:r>
        <w:rPr>
          <w:b/>
          <w:color w:val="000000"/>
        </w:rPr>
        <w:t>90</w:t>
      </w:r>
      <w:r>
        <w:rPr>
          <w:color w:val="000000"/>
        </w:rPr>
        <w:t>, 375–401 (2021).</w:t>
      </w:r>
    </w:p>
    <w:p w14:paraId="19A90A70"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lastRenderedPageBreak/>
        <w:t xml:space="preserve">28. </w:t>
      </w:r>
      <w:r>
        <w:rPr>
          <w:color w:val="000000"/>
        </w:rPr>
        <w:tab/>
        <w:t xml:space="preserve">C. H. Yu, </w:t>
      </w:r>
      <w:r>
        <w:rPr>
          <w:i/>
          <w:color w:val="000000"/>
        </w:rPr>
        <w:t>et al.</w:t>
      </w:r>
      <w:r>
        <w:rPr>
          <w:color w:val="000000"/>
        </w:rPr>
        <w:t xml:space="preserve">, Codon Usage Influences the Local Rate of Translation Elongation to Regulate Co-translational Protein Folding. </w:t>
      </w:r>
      <w:r>
        <w:rPr>
          <w:i/>
          <w:color w:val="000000"/>
        </w:rPr>
        <w:t>Molecular Cell</w:t>
      </w:r>
      <w:r>
        <w:rPr>
          <w:color w:val="000000"/>
        </w:rPr>
        <w:t xml:space="preserve"> </w:t>
      </w:r>
      <w:r>
        <w:rPr>
          <w:b/>
          <w:color w:val="000000"/>
        </w:rPr>
        <w:t>59</w:t>
      </w:r>
      <w:r>
        <w:rPr>
          <w:color w:val="000000"/>
        </w:rPr>
        <w:t>, 744–754 (2015).</w:t>
      </w:r>
    </w:p>
    <w:p w14:paraId="05023B77"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29. </w:t>
      </w:r>
      <w:r>
        <w:rPr>
          <w:color w:val="000000"/>
        </w:rPr>
        <w:tab/>
        <w:t xml:space="preserve">M. Zhou, </w:t>
      </w:r>
      <w:r>
        <w:rPr>
          <w:i/>
          <w:color w:val="000000"/>
        </w:rPr>
        <w:t>et al.</w:t>
      </w:r>
      <w:r>
        <w:rPr>
          <w:color w:val="000000"/>
        </w:rPr>
        <w:t xml:space="preserve">, </w:t>
      </w:r>
      <w:proofErr w:type="gramStart"/>
      <w:r>
        <w:rPr>
          <w:color w:val="000000"/>
        </w:rPr>
        <w:t>Non-optimal</w:t>
      </w:r>
      <w:proofErr w:type="gramEnd"/>
      <w:r>
        <w:rPr>
          <w:color w:val="000000"/>
        </w:rPr>
        <w:t xml:space="preserve"> codon usage affects expression, structure and function of clock protein FRQ. </w:t>
      </w:r>
      <w:r>
        <w:rPr>
          <w:i/>
          <w:color w:val="000000"/>
        </w:rPr>
        <w:t>Nature 2013 495:7439</w:t>
      </w:r>
      <w:r>
        <w:rPr>
          <w:color w:val="000000"/>
        </w:rPr>
        <w:t xml:space="preserve"> </w:t>
      </w:r>
      <w:r>
        <w:rPr>
          <w:b/>
          <w:color w:val="000000"/>
        </w:rPr>
        <w:t>495</w:t>
      </w:r>
      <w:r>
        <w:rPr>
          <w:color w:val="000000"/>
        </w:rPr>
        <w:t>, 111–115 (2013).</w:t>
      </w:r>
    </w:p>
    <w:p w14:paraId="41AFF05D"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30. </w:t>
      </w:r>
      <w:r>
        <w:rPr>
          <w:color w:val="000000"/>
        </w:rPr>
        <w:tab/>
        <w:t xml:space="preserve">C. </w:t>
      </w:r>
      <w:proofErr w:type="spellStart"/>
      <w:r>
        <w:rPr>
          <w:color w:val="000000"/>
        </w:rPr>
        <w:t>Dressaire</w:t>
      </w:r>
      <w:proofErr w:type="spellEnd"/>
      <w:r>
        <w:rPr>
          <w:color w:val="000000"/>
        </w:rPr>
        <w:t xml:space="preserve">, </w:t>
      </w:r>
      <w:r>
        <w:rPr>
          <w:i/>
          <w:color w:val="000000"/>
        </w:rPr>
        <w:t>et al.</w:t>
      </w:r>
      <w:r>
        <w:rPr>
          <w:color w:val="000000"/>
        </w:rPr>
        <w:t xml:space="preserve">, Role of mRNA Stability during Bacterial Adaptation. </w:t>
      </w:r>
      <w:r>
        <w:rPr>
          <w:i/>
          <w:color w:val="000000"/>
        </w:rPr>
        <w:t>PLOS ONE</w:t>
      </w:r>
      <w:r>
        <w:rPr>
          <w:color w:val="000000"/>
        </w:rPr>
        <w:t xml:space="preserve"> </w:t>
      </w:r>
      <w:r>
        <w:rPr>
          <w:b/>
          <w:color w:val="000000"/>
        </w:rPr>
        <w:t>8</w:t>
      </w:r>
      <w:r>
        <w:rPr>
          <w:color w:val="000000"/>
        </w:rPr>
        <w:t>, e59059 (2013).</w:t>
      </w:r>
    </w:p>
    <w:p w14:paraId="15A4F91A"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31. </w:t>
      </w:r>
      <w:r>
        <w:rPr>
          <w:color w:val="000000"/>
        </w:rPr>
        <w:tab/>
        <w:t xml:space="preserve">V. </w:t>
      </w:r>
      <w:proofErr w:type="spellStart"/>
      <w:r>
        <w:rPr>
          <w:color w:val="000000"/>
        </w:rPr>
        <w:t>Presnyak</w:t>
      </w:r>
      <w:proofErr w:type="spellEnd"/>
      <w:r>
        <w:rPr>
          <w:color w:val="000000"/>
        </w:rPr>
        <w:t xml:space="preserve">, </w:t>
      </w:r>
      <w:r>
        <w:rPr>
          <w:i/>
          <w:color w:val="000000"/>
        </w:rPr>
        <w:t>et al.</w:t>
      </w:r>
      <w:r>
        <w:rPr>
          <w:color w:val="000000"/>
        </w:rPr>
        <w:t xml:space="preserve">, Codon Optimality Is a Major Determinant of mRNA Stability. </w:t>
      </w:r>
      <w:r>
        <w:rPr>
          <w:i/>
          <w:color w:val="000000"/>
        </w:rPr>
        <w:t>Cell</w:t>
      </w:r>
      <w:r>
        <w:rPr>
          <w:color w:val="000000"/>
        </w:rPr>
        <w:t xml:space="preserve"> </w:t>
      </w:r>
      <w:r>
        <w:rPr>
          <w:b/>
          <w:color w:val="000000"/>
        </w:rPr>
        <w:t>160</w:t>
      </w:r>
      <w:r>
        <w:rPr>
          <w:color w:val="000000"/>
        </w:rPr>
        <w:t>, 1111–1124 (2015).</w:t>
      </w:r>
    </w:p>
    <w:p w14:paraId="74F521B3"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32. </w:t>
      </w:r>
      <w:r>
        <w:rPr>
          <w:color w:val="000000"/>
        </w:rPr>
        <w:tab/>
        <w:t xml:space="preserve">Z. R. Newman, J. M. Young, N. T. </w:t>
      </w:r>
      <w:proofErr w:type="spellStart"/>
      <w:r>
        <w:rPr>
          <w:color w:val="000000"/>
        </w:rPr>
        <w:t>Ingolia</w:t>
      </w:r>
      <w:proofErr w:type="spellEnd"/>
      <w:r>
        <w:rPr>
          <w:color w:val="000000"/>
        </w:rPr>
        <w:t xml:space="preserve">, G. M. Barton, Differences in codon bias and GC content contribute to the balanced expression of TLR7 and TLR9. </w:t>
      </w:r>
      <w:r>
        <w:rPr>
          <w:i/>
          <w:color w:val="000000"/>
        </w:rPr>
        <w:t>Proceedings of the National Academy of Sciences of the United States of America</w:t>
      </w:r>
      <w:r>
        <w:rPr>
          <w:color w:val="000000"/>
        </w:rPr>
        <w:t xml:space="preserve"> </w:t>
      </w:r>
      <w:r>
        <w:rPr>
          <w:b/>
          <w:color w:val="000000"/>
        </w:rPr>
        <w:t>113</w:t>
      </w:r>
      <w:r>
        <w:rPr>
          <w:color w:val="000000"/>
        </w:rPr>
        <w:t>, E1362–E1371 (2016).</w:t>
      </w:r>
    </w:p>
    <w:p w14:paraId="7B1AC643"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33. </w:t>
      </w:r>
      <w:r>
        <w:rPr>
          <w:color w:val="000000"/>
        </w:rPr>
        <w:tab/>
        <w:t xml:space="preserve">Z. Zhou, </w:t>
      </w:r>
      <w:r>
        <w:rPr>
          <w:i/>
          <w:color w:val="000000"/>
        </w:rPr>
        <w:t>et al.</w:t>
      </w:r>
      <w:r>
        <w:rPr>
          <w:color w:val="000000"/>
        </w:rPr>
        <w:t xml:space="preserve">, Codon usage is an important determinant of gene expression levels largely through its effects on transcription. </w:t>
      </w:r>
      <w:r>
        <w:rPr>
          <w:i/>
          <w:color w:val="000000"/>
        </w:rPr>
        <w:t>Proceedings of the National Academy of Sciences of the United States of America</w:t>
      </w:r>
      <w:r>
        <w:rPr>
          <w:color w:val="000000"/>
        </w:rPr>
        <w:t xml:space="preserve"> </w:t>
      </w:r>
      <w:r>
        <w:rPr>
          <w:b/>
          <w:color w:val="000000"/>
        </w:rPr>
        <w:t>113</w:t>
      </w:r>
      <w:r>
        <w:rPr>
          <w:color w:val="000000"/>
        </w:rPr>
        <w:t>, E6117–E6125 (2016).</w:t>
      </w:r>
    </w:p>
    <w:p w14:paraId="4D34EA4E"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34. </w:t>
      </w:r>
      <w:r>
        <w:rPr>
          <w:color w:val="000000"/>
        </w:rPr>
        <w:tab/>
        <w:t xml:space="preserve">S. </w:t>
      </w:r>
      <w:proofErr w:type="spellStart"/>
      <w:r>
        <w:rPr>
          <w:color w:val="000000"/>
        </w:rPr>
        <w:t>Bahiri-Elitzur</w:t>
      </w:r>
      <w:proofErr w:type="spellEnd"/>
      <w:r>
        <w:rPr>
          <w:color w:val="000000"/>
        </w:rPr>
        <w:t xml:space="preserve">, T. </w:t>
      </w:r>
      <w:proofErr w:type="spellStart"/>
      <w:r>
        <w:rPr>
          <w:color w:val="000000"/>
        </w:rPr>
        <w:t>Tuller</w:t>
      </w:r>
      <w:proofErr w:type="spellEnd"/>
      <w:r>
        <w:rPr>
          <w:color w:val="000000"/>
        </w:rPr>
        <w:t xml:space="preserve">, Codon-based indices for modeling gene expression and transcript evolution. </w:t>
      </w:r>
      <w:r>
        <w:rPr>
          <w:i/>
          <w:color w:val="000000"/>
        </w:rPr>
        <w:t>Computational and Structural Biotechnology Journal</w:t>
      </w:r>
      <w:r>
        <w:rPr>
          <w:color w:val="000000"/>
        </w:rPr>
        <w:t xml:space="preserve"> </w:t>
      </w:r>
      <w:r>
        <w:rPr>
          <w:b/>
          <w:color w:val="000000"/>
        </w:rPr>
        <w:t>19</w:t>
      </w:r>
      <w:r>
        <w:rPr>
          <w:color w:val="000000"/>
        </w:rPr>
        <w:t>, 2646–2663 (2021).</w:t>
      </w:r>
    </w:p>
    <w:p w14:paraId="020D96D2"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35. </w:t>
      </w:r>
      <w:r>
        <w:rPr>
          <w:color w:val="000000"/>
        </w:rPr>
        <w:tab/>
        <w:t xml:space="preserve">D. L. </w:t>
      </w:r>
      <w:proofErr w:type="spellStart"/>
      <w:r>
        <w:rPr>
          <w:color w:val="000000"/>
        </w:rPr>
        <w:t>Kirchman</w:t>
      </w:r>
      <w:proofErr w:type="spellEnd"/>
      <w:r>
        <w:rPr>
          <w:color w:val="000000"/>
        </w:rPr>
        <w:t xml:space="preserve">, Growth rates of microbes in the oceans. </w:t>
      </w:r>
      <w:r>
        <w:rPr>
          <w:i/>
          <w:color w:val="000000"/>
        </w:rPr>
        <w:t>Annual Review of Marine Science</w:t>
      </w:r>
      <w:r>
        <w:rPr>
          <w:color w:val="000000"/>
        </w:rPr>
        <w:t xml:space="preserve"> </w:t>
      </w:r>
      <w:r>
        <w:rPr>
          <w:b/>
          <w:color w:val="000000"/>
        </w:rPr>
        <w:t>8</w:t>
      </w:r>
      <w:r>
        <w:rPr>
          <w:color w:val="000000"/>
        </w:rPr>
        <w:t>, 285–309 (2016).</w:t>
      </w:r>
    </w:p>
    <w:p w14:paraId="5E5F99A7"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36. </w:t>
      </w:r>
      <w:r>
        <w:rPr>
          <w:color w:val="000000"/>
        </w:rPr>
        <w:tab/>
        <w:t xml:space="preserve">S. Vieira-Silva, E. P. C. Rocha, The Systemic Imprint of Growth and Its Uses in Ecological (Meta)Genomics. </w:t>
      </w:r>
      <w:proofErr w:type="spellStart"/>
      <w:r>
        <w:rPr>
          <w:i/>
          <w:color w:val="000000"/>
        </w:rPr>
        <w:t>PLoS</w:t>
      </w:r>
      <w:proofErr w:type="spellEnd"/>
      <w:r>
        <w:rPr>
          <w:i/>
          <w:color w:val="000000"/>
        </w:rPr>
        <w:t xml:space="preserve"> Genetics</w:t>
      </w:r>
      <w:r>
        <w:rPr>
          <w:color w:val="000000"/>
        </w:rPr>
        <w:t xml:space="preserve"> </w:t>
      </w:r>
      <w:r>
        <w:rPr>
          <w:b/>
          <w:color w:val="000000"/>
        </w:rPr>
        <w:t>6</w:t>
      </w:r>
      <w:r>
        <w:rPr>
          <w:color w:val="000000"/>
        </w:rPr>
        <w:t>, e1000808 (2010).</w:t>
      </w:r>
    </w:p>
    <w:p w14:paraId="149691AF"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37. </w:t>
      </w:r>
      <w:r>
        <w:rPr>
          <w:color w:val="000000"/>
        </w:rPr>
        <w:tab/>
        <w:t xml:space="preserve">A. M. Long, S. Hou, • J Cesar, I. -Espinoza, J. A. Fuhrman, Benchmarking microbial growth rate predictions from metagenomes. </w:t>
      </w:r>
      <w:r>
        <w:rPr>
          <w:i/>
          <w:color w:val="000000"/>
        </w:rPr>
        <w:t>The ISME Journal</w:t>
      </w:r>
      <w:r>
        <w:rPr>
          <w:color w:val="000000"/>
        </w:rPr>
        <w:t>, 1–13 (2020).</w:t>
      </w:r>
    </w:p>
    <w:p w14:paraId="6F5FB446"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38. </w:t>
      </w:r>
      <w:r>
        <w:rPr>
          <w:color w:val="000000"/>
        </w:rPr>
        <w:tab/>
        <w:t xml:space="preserve">J. L. Weissman, S. Hou, J. A. Fuhrman, Estimating maximal microbial growth rates from cultures, metagenomes, and single cells via codon usage patterns. </w:t>
      </w:r>
      <w:r>
        <w:rPr>
          <w:i/>
          <w:color w:val="000000"/>
        </w:rPr>
        <w:t>Proceedings of the National Academy of Sciences</w:t>
      </w:r>
      <w:r>
        <w:rPr>
          <w:color w:val="000000"/>
        </w:rPr>
        <w:t xml:space="preserve"> </w:t>
      </w:r>
      <w:r>
        <w:rPr>
          <w:b/>
          <w:color w:val="000000"/>
        </w:rPr>
        <w:t>118</w:t>
      </w:r>
      <w:r>
        <w:rPr>
          <w:color w:val="000000"/>
        </w:rPr>
        <w:t>, e2016810118 (2021).</w:t>
      </w:r>
    </w:p>
    <w:p w14:paraId="4593C921"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39. </w:t>
      </w:r>
      <w:r>
        <w:rPr>
          <w:color w:val="000000"/>
        </w:rPr>
        <w:tab/>
        <w:t xml:space="preserve">L. </w:t>
      </w:r>
      <w:proofErr w:type="spellStart"/>
      <w:r>
        <w:rPr>
          <w:color w:val="000000"/>
        </w:rPr>
        <w:t>Aliperti</w:t>
      </w:r>
      <w:proofErr w:type="spellEnd"/>
      <w:r>
        <w:rPr>
          <w:color w:val="000000"/>
        </w:rPr>
        <w:t xml:space="preserve">, </w:t>
      </w:r>
      <w:r>
        <w:rPr>
          <w:i/>
          <w:color w:val="000000"/>
        </w:rPr>
        <w:t>et al.</w:t>
      </w:r>
      <w:r>
        <w:rPr>
          <w:color w:val="000000"/>
        </w:rPr>
        <w:t xml:space="preserve">, r/K selection of GC content in prokaryotes. </w:t>
      </w:r>
      <w:r>
        <w:rPr>
          <w:i/>
          <w:color w:val="000000"/>
        </w:rPr>
        <w:t>Environmental Microbiology</w:t>
      </w:r>
      <w:r>
        <w:rPr>
          <w:color w:val="000000"/>
        </w:rPr>
        <w:t xml:space="preserve"> </w:t>
      </w:r>
      <w:r>
        <w:rPr>
          <w:b/>
          <w:color w:val="000000"/>
        </w:rPr>
        <w:t>n/a</w:t>
      </w:r>
      <w:r>
        <w:rPr>
          <w:color w:val="000000"/>
        </w:rPr>
        <w:t xml:space="preserve"> (2023).</w:t>
      </w:r>
    </w:p>
    <w:p w14:paraId="5197DFD0"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40. </w:t>
      </w:r>
      <w:r>
        <w:rPr>
          <w:color w:val="000000"/>
        </w:rPr>
        <w:tab/>
        <w:t xml:space="preserve">W.-H. Chen, G. Lu, P. Bork, S. Hu, M. J. </w:t>
      </w:r>
      <w:proofErr w:type="spellStart"/>
      <w:r>
        <w:rPr>
          <w:color w:val="000000"/>
        </w:rPr>
        <w:t>Lercher</w:t>
      </w:r>
      <w:proofErr w:type="spellEnd"/>
      <w:r>
        <w:rPr>
          <w:color w:val="000000"/>
        </w:rPr>
        <w:t xml:space="preserve">, Energy efficiency trade-offs drive nucleotide usage in transcribed regions. </w:t>
      </w:r>
      <w:r>
        <w:rPr>
          <w:i/>
          <w:color w:val="000000"/>
        </w:rPr>
        <w:t>Nature Communications</w:t>
      </w:r>
      <w:r>
        <w:rPr>
          <w:color w:val="000000"/>
        </w:rPr>
        <w:t xml:space="preserve"> </w:t>
      </w:r>
      <w:r>
        <w:rPr>
          <w:b/>
          <w:color w:val="000000"/>
        </w:rPr>
        <w:t>7</w:t>
      </w:r>
      <w:r>
        <w:rPr>
          <w:color w:val="000000"/>
        </w:rPr>
        <w:t>, 11334 (2016).</w:t>
      </w:r>
    </w:p>
    <w:p w14:paraId="4A720CD2"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41. </w:t>
      </w:r>
      <w:r>
        <w:rPr>
          <w:color w:val="000000"/>
        </w:rPr>
        <w:tab/>
        <w:t xml:space="preserve">S. J. </w:t>
      </w:r>
      <w:proofErr w:type="spellStart"/>
      <w:r>
        <w:rPr>
          <w:color w:val="000000"/>
        </w:rPr>
        <w:t>Giovannoni</w:t>
      </w:r>
      <w:proofErr w:type="spellEnd"/>
      <w:r>
        <w:rPr>
          <w:color w:val="000000"/>
        </w:rPr>
        <w:t xml:space="preserve">, J. Cameron Thrash, B. Temperton, Implications of streamlining theory for microbial ecology. </w:t>
      </w:r>
      <w:r>
        <w:rPr>
          <w:i/>
          <w:color w:val="000000"/>
        </w:rPr>
        <w:t>The ISME Journal</w:t>
      </w:r>
      <w:r>
        <w:rPr>
          <w:color w:val="000000"/>
        </w:rPr>
        <w:t xml:space="preserve"> </w:t>
      </w:r>
      <w:r>
        <w:rPr>
          <w:b/>
          <w:color w:val="000000"/>
        </w:rPr>
        <w:t>8</w:t>
      </w:r>
      <w:r>
        <w:rPr>
          <w:color w:val="000000"/>
        </w:rPr>
        <w:t>, 1553–1565 (2014).</w:t>
      </w:r>
    </w:p>
    <w:p w14:paraId="1462C176"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lastRenderedPageBreak/>
        <w:t xml:space="preserve">42. </w:t>
      </w:r>
      <w:r>
        <w:rPr>
          <w:color w:val="000000"/>
        </w:rPr>
        <w:tab/>
        <w:t xml:space="preserve">T. E. Brewer, K. M. Handley, P. </w:t>
      </w:r>
      <w:proofErr w:type="spellStart"/>
      <w:r>
        <w:rPr>
          <w:color w:val="000000"/>
        </w:rPr>
        <w:t>Carini</w:t>
      </w:r>
      <w:proofErr w:type="spellEnd"/>
      <w:r>
        <w:rPr>
          <w:color w:val="000000"/>
        </w:rPr>
        <w:t xml:space="preserve">, J. A. Gilbert, N. </w:t>
      </w:r>
      <w:proofErr w:type="spellStart"/>
      <w:r>
        <w:rPr>
          <w:color w:val="000000"/>
        </w:rPr>
        <w:t>Fierer</w:t>
      </w:r>
      <w:proofErr w:type="spellEnd"/>
      <w:r>
        <w:rPr>
          <w:color w:val="000000"/>
        </w:rPr>
        <w:t>, Genome reduction in an abundant and ubiquitous soil bacterium ‘</w:t>
      </w:r>
      <w:proofErr w:type="spellStart"/>
      <w:r>
        <w:rPr>
          <w:color w:val="000000"/>
        </w:rPr>
        <w:t>Candidatus</w:t>
      </w:r>
      <w:proofErr w:type="spellEnd"/>
      <w:r>
        <w:rPr>
          <w:color w:val="000000"/>
        </w:rPr>
        <w:t xml:space="preserve"> </w:t>
      </w:r>
      <w:proofErr w:type="spellStart"/>
      <w:r>
        <w:rPr>
          <w:color w:val="000000"/>
        </w:rPr>
        <w:t>Udaeobacter</w:t>
      </w:r>
      <w:proofErr w:type="spellEnd"/>
      <w:r>
        <w:rPr>
          <w:color w:val="000000"/>
        </w:rPr>
        <w:t xml:space="preserve"> </w:t>
      </w:r>
      <w:proofErr w:type="spellStart"/>
      <w:r>
        <w:rPr>
          <w:color w:val="000000"/>
        </w:rPr>
        <w:t>copiosus</w:t>
      </w:r>
      <w:proofErr w:type="spellEnd"/>
      <w:r>
        <w:rPr>
          <w:color w:val="000000"/>
        </w:rPr>
        <w:t xml:space="preserve">.’ </w:t>
      </w:r>
      <w:r>
        <w:rPr>
          <w:i/>
          <w:color w:val="000000"/>
        </w:rPr>
        <w:t>Nature Microbiology</w:t>
      </w:r>
      <w:r>
        <w:rPr>
          <w:color w:val="000000"/>
        </w:rPr>
        <w:t xml:space="preserve"> </w:t>
      </w:r>
      <w:r>
        <w:rPr>
          <w:b/>
          <w:color w:val="000000"/>
        </w:rPr>
        <w:t>2</w:t>
      </w:r>
      <w:r>
        <w:rPr>
          <w:color w:val="000000"/>
        </w:rPr>
        <w:t>, 16198 (2017).</w:t>
      </w:r>
    </w:p>
    <w:p w14:paraId="2BA4984C"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43. </w:t>
      </w:r>
      <w:r>
        <w:rPr>
          <w:color w:val="000000"/>
        </w:rPr>
        <w:tab/>
        <w:t xml:space="preserve">M. </w:t>
      </w:r>
      <w:proofErr w:type="spellStart"/>
      <w:r>
        <w:rPr>
          <w:color w:val="000000"/>
        </w:rPr>
        <w:t>Cobo</w:t>
      </w:r>
      <w:proofErr w:type="spellEnd"/>
      <w:r>
        <w:rPr>
          <w:color w:val="000000"/>
        </w:rPr>
        <w:t xml:space="preserve">-Simón, J. </w:t>
      </w:r>
      <w:proofErr w:type="spellStart"/>
      <w:r>
        <w:rPr>
          <w:color w:val="000000"/>
        </w:rPr>
        <w:t>Tamames</w:t>
      </w:r>
      <w:proofErr w:type="spellEnd"/>
      <w:r>
        <w:rPr>
          <w:color w:val="000000"/>
        </w:rPr>
        <w:t xml:space="preserve">, Relating genomic characteristics to environmental preferences and ubiquity in different microbial taxa. </w:t>
      </w:r>
      <w:r>
        <w:rPr>
          <w:i/>
          <w:color w:val="000000"/>
        </w:rPr>
        <w:t>BMC Genomics</w:t>
      </w:r>
      <w:r>
        <w:rPr>
          <w:color w:val="000000"/>
        </w:rPr>
        <w:t xml:space="preserve"> </w:t>
      </w:r>
      <w:r>
        <w:rPr>
          <w:b/>
          <w:color w:val="000000"/>
        </w:rPr>
        <w:t>18</w:t>
      </w:r>
      <w:r>
        <w:rPr>
          <w:color w:val="000000"/>
        </w:rPr>
        <w:t>, 499 (2017).</w:t>
      </w:r>
    </w:p>
    <w:p w14:paraId="64735993"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44. </w:t>
      </w:r>
      <w:r>
        <w:rPr>
          <w:color w:val="000000"/>
        </w:rPr>
        <w:tab/>
        <w:t xml:space="preserve">A. </w:t>
      </w:r>
      <w:proofErr w:type="spellStart"/>
      <w:r>
        <w:rPr>
          <w:color w:val="000000"/>
        </w:rPr>
        <w:t>Barberán</w:t>
      </w:r>
      <w:proofErr w:type="spellEnd"/>
      <w:r>
        <w:rPr>
          <w:color w:val="000000"/>
        </w:rPr>
        <w:t xml:space="preserve">, </w:t>
      </w:r>
      <w:r>
        <w:rPr>
          <w:i/>
          <w:color w:val="000000"/>
        </w:rPr>
        <w:t>et al.</w:t>
      </w:r>
      <w:r>
        <w:rPr>
          <w:color w:val="000000"/>
        </w:rPr>
        <w:t xml:space="preserve">, Why are some microbes more ubiquitous than others? Predicting the habitat breadth of soil bacteria. </w:t>
      </w:r>
      <w:r>
        <w:rPr>
          <w:i/>
          <w:color w:val="000000"/>
        </w:rPr>
        <w:t>Ecology Letters</w:t>
      </w:r>
      <w:r>
        <w:rPr>
          <w:color w:val="000000"/>
        </w:rPr>
        <w:t xml:space="preserve"> </w:t>
      </w:r>
      <w:r>
        <w:rPr>
          <w:b/>
          <w:color w:val="000000"/>
        </w:rPr>
        <w:t>17</w:t>
      </w:r>
      <w:r>
        <w:rPr>
          <w:color w:val="000000"/>
        </w:rPr>
        <w:t>, 794–802 (2014).</w:t>
      </w:r>
    </w:p>
    <w:p w14:paraId="38403E8F"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45. </w:t>
      </w:r>
      <w:r>
        <w:rPr>
          <w:color w:val="000000"/>
        </w:rPr>
        <w:tab/>
        <w:t xml:space="preserve">K. T. Konstantinidis, J. M. </w:t>
      </w:r>
      <w:proofErr w:type="spellStart"/>
      <w:r>
        <w:rPr>
          <w:color w:val="000000"/>
        </w:rPr>
        <w:t>Tiedje</w:t>
      </w:r>
      <w:proofErr w:type="spellEnd"/>
      <w:r>
        <w:rPr>
          <w:color w:val="000000"/>
        </w:rPr>
        <w:t xml:space="preserve">, Trends between gene content and genome size in prokaryotic species with larger genomes. </w:t>
      </w:r>
      <w:r>
        <w:rPr>
          <w:b/>
          <w:color w:val="000000"/>
        </w:rPr>
        <w:t>10</w:t>
      </w:r>
      <w:r>
        <w:rPr>
          <w:color w:val="000000"/>
        </w:rPr>
        <w:t>, 3160–3165 (2004).</w:t>
      </w:r>
    </w:p>
    <w:p w14:paraId="13ACCBD8"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46. </w:t>
      </w:r>
      <w:r>
        <w:rPr>
          <w:color w:val="000000"/>
        </w:rPr>
        <w:tab/>
        <w:t xml:space="preserve">M. Westoby, </w:t>
      </w:r>
      <w:r>
        <w:rPr>
          <w:i/>
          <w:color w:val="000000"/>
        </w:rPr>
        <w:t>et al.</w:t>
      </w:r>
      <w:r>
        <w:rPr>
          <w:color w:val="000000"/>
        </w:rPr>
        <w:t xml:space="preserve">, Cell size, genome size, and maximum growth rate are near-independent dimensions of ecological variation across bacteria and archaea. </w:t>
      </w:r>
      <w:r>
        <w:rPr>
          <w:i/>
          <w:color w:val="000000"/>
        </w:rPr>
        <w:t>Ecology and Evolution</w:t>
      </w:r>
      <w:r>
        <w:rPr>
          <w:color w:val="000000"/>
        </w:rPr>
        <w:t xml:space="preserve"> </w:t>
      </w:r>
      <w:r>
        <w:rPr>
          <w:b/>
          <w:color w:val="000000"/>
        </w:rPr>
        <w:t>11</w:t>
      </w:r>
      <w:r>
        <w:rPr>
          <w:color w:val="000000"/>
        </w:rPr>
        <w:t>, 3956–3976 (2021).</w:t>
      </w:r>
    </w:p>
    <w:p w14:paraId="6714D36A"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47. </w:t>
      </w:r>
      <w:r>
        <w:rPr>
          <w:color w:val="000000"/>
        </w:rPr>
        <w:tab/>
        <w:t xml:space="preserve">J. Li, </w:t>
      </w:r>
      <w:r>
        <w:rPr>
          <w:i/>
          <w:color w:val="000000"/>
        </w:rPr>
        <w:t>et al.</w:t>
      </w:r>
      <w:r>
        <w:rPr>
          <w:color w:val="000000"/>
        </w:rPr>
        <w:t xml:space="preserve">, Predictive genomic traits for bacterial growth in culture versus actual growth in soil. </w:t>
      </w:r>
      <w:r>
        <w:rPr>
          <w:i/>
          <w:color w:val="000000"/>
        </w:rPr>
        <w:t>The ISME Journal</w:t>
      </w:r>
      <w:r>
        <w:rPr>
          <w:color w:val="000000"/>
        </w:rPr>
        <w:t>, 1 (2019).</w:t>
      </w:r>
    </w:p>
    <w:p w14:paraId="24FF8152"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48. </w:t>
      </w:r>
      <w:r>
        <w:rPr>
          <w:color w:val="000000"/>
        </w:rPr>
        <w:tab/>
        <w:t xml:space="preserve">B. A. </w:t>
      </w:r>
      <w:proofErr w:type="spellStart"/>
      <w:r>
        <w:rPr>
          <w:color w:val="000000"/>
        </w:rPr>
        <w:t>Hungate</w:t>
      </w:r>
      <w:proofErr w:type="spellEnd"/>
      <w:r>
        <w:rPr>
          <w:color w:val="000000"/>
        </w:rPr>
        <w:t xml:space="preserve">, </w:t>
      </w:r>
      <w:r>
        <w:rPr>
          <w:i/>
          <w:color w:val="000000"/>
        </w:rPr>
        <w:t>et al.</w:t>
      </w:r>
      <w:r>
        <w:rPr>
          <w:color w:val="000000"/>
        </w:rPr>
        <w:t xml:space="preserve">, Quantitative microbial ecology through stable isotope probing. </w:t>
      </w:r>
      <w:r>
        <w:rPr>
          <w:i/>
          <w:color w:val="000000"/>
        </w:rPr>
        <w:t>Applied and Environmental Microbiology</w:t>
      </w:r>
      <w:r>
        <w:rPr>
          <w:color w:val="000000"/>
        </w:rPr>
        <w:t xml:space="preserve"> </w:t>
      </w:r>
      <w:r>
        <w:rPr>
          <w:b/>
          <w:color w:val="000000"/>
        </w:rPr>
        <w:t>81</w:t>
      </w:r>
      <w:r>
        <w:rPr>
          <w:color w:val="000000"/>
        </w:rPr>
        <w:t>, 7570–7581 (2015).</w:t>
      </w:r>
    </w:p>
    <w:p w14:paraId="7910EB45"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49. </w:t>
      </w:r>
      <w:r>
        <w:rPr>
          <w:color w:val="000000"/>
        </w:rPr>
        <w:tab/>
        <w:t xml:space="preserve">E. T. </w:t>
      </w:r>
      <w:proofErr w:type="spellStart"/>
      <w:r>
        <w:rPr>
          <w:color w:val="000000"/>
        </w:rPr>
        <w:t>Sieradzki</w:t>
      </w:r>
      <w:proofErr w:type="spellEnd"/>
      <w:r>
        <w:rPr>
          <w:color w:val="000000"/>
        </w:rPr>
        <w:t xml:space="preserve">, </w:t>
      </w:r>
      <w:r>
        <w:rPr>
          <w:i/>
          <w:color w:val="000000"/>
        </w:rPr>
        <w:t>et al.</w:t>
      </w:r>
      <w:r>
        <w:rPr>
          <w:color w:val="000000"/>
        </w:rPr>
        <w:t xml:space="preserve">, Functional succession of actively growing soil microorganisms during rewetting is shaped by precipitation history. </w:t>
      </w:r>
      <w:proofErr w:type="spellStart"/>
      <w:r>
        <w:rPr>
          <w:i/>
          <w:color w:val="000000"/>
        </w:rPr>
        <w:t>bioRxiv</w:t>
      </w:r>
      <w:proofErr w:type="spellEnd"/>
      <w:r>
        <w:rPr>
          <w:color w:val="000000"/>
        </w:rPr>
        <w:t>, 2022.06.28.498032 (2022).</w:t>
      </w:r>
    </w:p>
    <w:p w14:paraId="191EB705"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50. </w:t>
      </w:r>
      <w:r>
        <w:rPr>
          <w:color w:val="000000"/>
        </w:rPr>
        <w:tab/>
        <w:t xml:space="preserve">A. M. Nicolas, </w:t>
      </w:r>
      <w:r>
        <w:rPr>
          <w:i/>
          <w:color w:val="000000"/>
        </w:rPr>
        <w:t>et al.</w:t>
      </w:r>
      <w:r>
        <w:rPr>
          <w:color w:val="000000"/>
        </w:rPr>
        <w:t xml:space="preserve">, A subset of viruses thrives following microbial resuscitation during rewetting of a seasonally dry California grassland soil. </w:t>
      </w:r>
      <w:r>
        <w:rPr>
          <w:i/>
          <w:color w:val="000000"/>
        </w:rPr>
        <w:t xml:space="preserve">Nat </w:t>
      </w:r>
      <w:proofErr w:type="spellStart"/>
      <w:r>
        <w:rPr>
          <w:i/>
          <w:color w:val="000000"/>
        </w:rPr>
        <w:t>Commun</w:t>
      </w:r>
      <w:proofErr w:type="spellEnd"/>
      <w:r>
        <w:rPr>
          <w:color w:val="000000"/>
        </w:rPr>
        <w:t xml:space="preserve"> </w:t>
      </w:r>
      <w:r>
        <w:rPr>
          <w:b/>
          <w:color w:val="000000"/>
        </w:rPr>
        <w:t>14</w:t>
      </w:r>
      <w:r>
        <w:rPr>
          <w:color w:val="000000"/>
        </w:rPr>
        <w:t>, 5835 (2023).</w:t>
      </w:r>
    </w:p>
    <w:p w14:paraId="4A600585"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51. </w:t>
      </w:r>
      <w:r>
        <w:rPr>
          <w:color w:val="000000"/>
        </w:rPr>
        <w:tab/>
        <w:t xml:space="preserve">B. Bushnell, </w:t>
      </w:r>
      <w:proofErr w:type="spellStart"/>
      <w:r>
        <w:rPr>
          <w:color w:val="000000"/>
        </w:rPr>
        <w:t>BBTools</w:t>
      </w:r>
      <w:proofErr w:type="spellEnd"/>
      <w:r>
        <w:rPr>
          <w:color w:val="000000"/>
        </w:rPr>
        <w:t xml:space="preserve"> Software Package (2014).</w:t>
      </w:r>
    </w:p>
    <w:p w14:paraId="60C09CD3"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52. </w:t>
      </w:r>
      <w:r>
        <w:rPr>
          <w:color w:val="000000"/>
        </w:rPr>
        <w:tab/>
        <w:t xml:space="preserve">Joshi NA, </w:t>
      </w:r>
      <w:proofErr w:type="spellStart"/>
      <w:r>
        <w:rPr>
          <w:color w:val="000000"/>
        </w:rPr>
        <w:t>Fass</w:t>
      </w:r>
      <w:proofErr w:type="spellEnd"/>
      <w:r>
        <w:rPr>
          <w:color w:val="000000"/>
        </w:rPr>
        <w:t xml:space="preserve"> JN., Sickle: A sliding-window, adaptive, quality-based trimming tool for </w:t>
      </w:r>
      <w:proofErr w:type="spellStart"/>
      <w:r>
        <w:rPr>
          <w:color w:val="000000"/>
        </w:rPr>
        <w:t>FastQ</w:t>
      </w:r>
      <w:proofErr w:type="spellEnd"/>
      <w:r>
        <w:rPr>
          <w:color w:val="000000"/>
        </w:rPr>
        <w:t xml:space="preserve"> files (Version 1.33) (2023) (May 11, 2023).</w:t>
      </w:r>
    </w:p>
    <w:p w14:paraId="584D3EDD"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53. </w:t>
      </w:r>
      <w:r>
        <w:rPr>
          <w:color w:val="000000"/>
        </w:rPr>
        <w:tab/>
        <w:t xml:space="preserve">D. Li, C. M. Liu, R. Luo, K. </w:t>
      </w:r>
      <w:proofErr w:type="spellStart"/>
      <w:r>
        <w:rPr>
          <w:color w:val="000000"/>
        </w:rPr>
        <w:t>Sadakane</w:t>
      </w:r>
      <w:proofErr w:type="spellEnd"/>
      <w:r>
        <w:rPr>
          <w:color w:val="000000"/>
        </w:rPr>
        <w:t xml:space="preserve">, T. W. Lam, MEGAHIT: An ultra-fast single-node solution for large and complex metagenomics assembly via succinct de Bruijn graph. </w:t>
      </w:r>
      <w:r>
        <w:rPr>
          <w:i/>
          <w:color w:val="000000"/>
        </w:rPr>
        <w:t>Bioinformatics</w:t>
      </w:r>
      <w:r>
        <w:rPr>
          <w:color w:val="000000"/>
        </w:rPr>
        <w:t xml:space="preserve"> </w:t>
      </w:r>
      <w:r>
        <w:rPr>
          <w:b/>
          <w:color w:val="000000"/>
        </w:rPr>
        <w:t>31</w:t>
      </w:r>
      <w:r>
        <w:rPr>
          <w:color w:val="000000"/>
        </w:rPr>
        <w:t>, 1674–1676 (2015).</w:t>
      </w:r>
    </w:p>
    <w:p w14:paraId="267199ED"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54. </w:t>
      </w:r>
      <w:r>
        <w:rPr>
          <w:color w:val="000000"/>
        </w:rPr>
        <w:tab/>
        <w:t xml:space="preserve">Y.-W. Wu, B. A. Simmons, S. W. Singer, </w:t>
      </w:r>
      <w:proofErr w:type="spellStart"/>
      <w:r>
        <w:rPr>
          <w:color w:val="000000"/>
        </w:rPr>
        <w:t>MaxBin</w:t>
      </w:r>
      <w:proofErr w:type="spellEnd"/>
      <w:r>
        <w:rPr>
          <w:color w:val="000000"/>
        </w:rPr>
        <w:t xml:space="preserve"> 2.0: an automated binning algorithm to recover genomes from multiple metagenomic datasets. </w:t>
      </w:r>
      <w:r>
        <w:rPr>
          <w:i/>
          <w:color w:val="000000"/>
        </w:rPr>
        <w:t>Bioinformatics</w:t>
      </w:r>
      <w:r>
        <w:rPr>
          <w:color w:val="000000"/>
        </w:rPr>
        <w:t xml:space="preserve"> </w:t>
      </w:r>
      <w:r>
        <w:rPr>
          <w:b/>
          <w:color w:val="000000"/>
        </w:rPr>
        <w:t>32</w:t>
      </w:r>
      <w:r>
        <w:rPr>
          <w:color w:val="000000"/>
        </w:rPr>
        <w:t>, 605–607 (2016).</w:t>
      </w:r>
    </w:p>
    <w:p w14:paraId="6F2AD350"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55. </w:t>
      </w:r>
      <w:r>
        <w:rPr>
          <w:color w:val="000000"/>
        </w:rPr>
        <w:tab/>
        <w:t xml:space="preserve">D. D. Kang, </w:t>
      </w:r>
      <w:r>
        <w:rPr>
          <w:i/>
          <w:color w:val="000000"/>
        </w:rPr>
        <w:t>et al.</w:t>
      </w:r>
      <w:r>
        <w:rPr>
          <w:color w:val="000000"/>
        </w:rPr>
        <w:t xml:space="preserve">, </w:t>
      </w:r>
      <w:proofErr w:type="spellStart"/>
      <w:r>
        <w:rPr>
          <w:color w:val="000000"/>
        </w:rPr>
        <w:t>MetaBAT</w:t>
      </w:r>
      <w:proofErr w:type="spellEnd"/>
      <w:r>
        <w:rPr>
          <w:color w:val="000000"/>
        </w:rPr>
        <w:t xml:space="preserve"> 2: an adaptive binning algorithm for robust and efficient genome reconstruction from metagenome assemblies. </w:t>
      </w:r>
      <w:proofErr w:type="spellStart"/>
      <w:r>
        <w:rPr>
          <w:i/>
          <w:color w:val="000000"/>
        </w:rPr>
        <w:t>PeerJ</w:t>
      </w:r>
      <w:proofErr w:type="spellEnd"/>
      <w:r>
        <w:rPr>
          <w:color w:val="000000"/>
        </w:rPr>
        <w:t xml:space="preserve"> </w:t>
      </w:r>
      <w:r>
        <w:rPr>
          <w:b/>
          <w:color w:val="000000"/>
        </w:rPr>
        <w:t>7</w:t>
      </w:r>
      <w:r>
        <w:rPr>
          <w:color w:val="000000"/>
        </w:rPr>
        <w:t>, e7359 (2019).</w:t>
      </w:r>
    </w:p>
    <w:p w14:paraId="58F9A96F"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lastRenderedPageBreak/>
        <w:t xml:space="preserve">56. </w:t>
      </w:r>
      <w:r>
        <w:rPr>
          <w:color w:val="000000"/>
        </w:rPr>
        <w:tab/>
        <w:t xml:space="preserve">G. V. </w:t>
      </w:r>
      <w:proofErr w:type="spellStart"/>
      <w:r>
        <w:rPr>
          <w:color w:val="000000"/>
        </w:rPr>
        <w:t>Uritskiy</w:t>
      </w:r>
      <w:proofErr w:type="spellEnd"/>
      <w:r>
        <w:rPr>
          <w:color w:val="000000"/>
        </w:rPr>
        <w:t xml:space="preserve">, J. </w:t>
      </w:r>
      <w:proofErr w:type="spellStart"/>
      <w:r>
        <w:rPr>
          <w:color w:val="000000"/>
        </w:rPr>
        <w:t>DiRuggiero</w:t>
      </w:r>
      <w:proofErr w:type="spellEnd"/>
      <w:r>
        <w:rPr>
          <w:color w:val="000000"/>
        </w:rPr>
        <w:t xml:space="preserve">, J. Taylor, </w:t>
      </w:r>
      <w:proofErr w:type="spellStart"/>
      <w:r>
        <w:rPr>
          <w:color w:val="000000"/>
        </w:rPr>
        <w:t>MetaWRAP</w:t>
      </w:r>
      <w:proofErr w:type="spellEnd"/>
      <w:r>
        <w:rPr>
          <w:color w:val="000000"/>
        </w:rPr>
        <w:t xml:space="preserve">—a flexible pipeline for genome-resolved metagenomic data analysis. </w:t>
      </w:r>
      <w:r>
        <w:rPr>
          <w:i/>
          <w:color w:val="000000"/>
        </w:rPr>
        <w:t>Microbiome</w:t>
      </w:r>
      <w:r>
        <w:rPr>
          <w:color w:val="000000"/>
        </w:rPr>
        <w:t xml:space="preserve"> </w:t>
      </w:r>
      <w:r>
        <w:rPr>
          <w:b/>
          <w:color w:val="000000"/>
        </w:rPr>
        <w:t>6</w:t>
      </w:r>
      <w:r>
        <w:rPr>
          <w:color w:val="000000"/>
        </w:rPr>
        <w:t>, 158 (2018).</w:t>
      </w:r>
    </w:p>
    <w:p w14:paraId="7CE5ED73"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57. </w:t>
      </w:r>
      <w:r>
        <w:rPr>
          <w:color w:val="000000"/>
        </w:rPr>
        <w:tab/>
        <w:t xml:space="preserve">M. R. Olm, C. T. Brown, B. Brooks, J. F. Banfield, </w:t>
      </w:r>
      <w:proofErr w:type="spellStart"/>
      <w:r>
        <w:rPr>
          <w:color w:val="000000"/>
        </w:rPr>
        <w:t>dRep</w:t>
      </w:r>
      <w:proofErr w:type="spellEnd"/>
      <w:r>
        <w:rPr>
          <w:color w:val="000000"/>
        </w:rPr>
        <w:t xml:space="preserve">: a tool for fast and accurate genomic comparisons that enables improved genome recovery from metagenomes through de-replication. </w:t>
      </w:r>
      <w:r>
        <w:rPr>
          <w:i/>
          <w:color w:val="000000"/>
        </w:rPr>
        <w:t>ISME J</w:t>
      </w:r>
      <w:r>
        <w:rPr>
          <w:color w:val="000000"/>
        </w:rPr>
        <w:t xml:space="preserve"> </w:t>
      </w:r>
      <w:r>
        <w:rPr>
          <w:b/>
          <w:color w:val="000000"/>
        </w:rPr>
        <w:t>11</w:t>
      </w:r>
      <w:r>
        <w:rPr>
          <w:color w:val="000000"/>
        </w:rPr>
        <w:t>, 2864–2868 (2017).</w:t>
      </w:r>
    </w:p>
    <w:p w14:paraId="1BD344B9"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58. </w:t>
      </w:r>
      <w:r>
        <w:rPr>
          <w:color w:val="000000"/>
        </w:rPr>
        <w:tab/>
        <w:t xml:space="preserve">M. Shaffer, </w:t>
      </w:r>
      <w:r>
        <w:rPr>
          <w:i/>
          <w:color w:val="000000"/>
        </w:rPr>
        <w:t>et al.</w:t>
      </w:r>
      <w:r>
        <w:rPr>
          <w:color w:val="000000"/>
        </w:rPr>
        <w:t xml:space="preserve">, DRAM for distilling microbial metabolism to automate the curation of microbiome function. </w:t>
      </w:r>
      <w:r>
        <w:rPr>
          <w:i/>
          <w:color w:val="000000"/>
        </w:rPr>
        <w:t>Nucleic Acids Research</w:t>
      </w:r>
      <w:r>
        <w:rPr>
          <w:color w:val="000000"/>
        </w:rPr>
        <w:t xml:space="preserve"> </w:t>
      </w:r>
      <w:r>
        <w:rPr>
          <w:b/>
          <w:color w:val="000000"/>
        </w:rPr>
        <w:t>48</w:t>
      </w:r>
      <w:r>
        <w:rPr>
          <w:color w:val="000000"/>
        </w:rPr>
        <w:t>, 8883–8900 (2020).</w:t>
      </w:r>
    </w:p>
    <w:p w14:paraId="13002EEC"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59. </w:t>
      </w:r>
      <w:r>
        <w:rPr>
          <w:color w:val="000000"/>
        </w:rPr>
        <w:tab/>
        <w:t xml:space="preserve">D. Hyatt, </w:t>
      </w:r>
      <w:r>
        <w:rPr>
          <w:i/>
          <w:color w:val="000000"/>
        </w:rPr>
        <w:t>et al.</w:t>
      </w:r>
      <w:r>
        <w:rPr>
          <w:color w:val="000000"/>
        </w:rPr>
        <w:t xml:space="preserve">, Prodigal: Prokaryotic gene recognition and translation initiation site identification. </w:t>
      </w:r>
      <w:r>
        <w:rPr>
          <w:i/>
          <w:color w:val="000000"/>
        </w:rPr>
        <w:t>BMC Bioinformatics</w:t>
      </w:r>
      <w:r>
        <w:rPr>
          <w:color w:val="000000"/>
        </w:rPr>
        <w:t xml:space="preserve"> </w:t>
      </w:r>
      <w:r>
        <w:rPr>
          <w:b/>
          <w:color w:val="000000"/>
        </w:rPr>
        <w:t>11</w:t>
      </w:r>
      <w:r>
        <w:rPr>
          <w:color w:val="000000"/>
        </w:rPr>
        <w:t>, 1–11 (2010).</w:t>
      </w:r>
    </w:p>
    <w:p w14:paraId="0914D2AE"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60. </w:t>
      </w:r>
      <w:r>
        <w:rPr>
          <w:color w:val="000000"/>
        </w:rPr>
        <w:tab/>
        <w:t xml:space="preserve">M. </w:t>
      </w:r>
      <w:proofErr w:type="spellStart"/>
      <w:r>
        <w:rPr>
          <w:color w:val="000000"/>
        </w:rPr>
        <w:t>Kanehisa</w:t>
      </w:r>
      <w:proofErr w:type="spellEnd"/>
      <w:r>
        <w:rPr>
          <w:color w:val="000000"/>
        </w:rPr>
        <w:t xml:space="preserve">, M. </w:t>
      </w:r>
      <w:proofErr w:type="spellStart"/>
      <w:r>
        <w:rPr>
          <w:color w:val="000000"/>
        </w:rPr>
        <w:t>Furumichi</w:t>
      </w:r>
      <w:proofErr w:type="spellEnd"/>
      <w:r>
        <w:rPr>
          <w:color w:val="000000"/>
        </w:rPr>
        <w:t xml:space="preserve">, M. Tanabe, Y. Sato, K. </w:t>
      </w:r>
      <w:proofErr w:type="spellStart"/>
      <w:r>
        <w:rPr>
          <w:color w:val="000000"/>
        </w:rPr>
        <w:t>Morishima</w:t>
      </w:r>
      <w:proofErr w:type="spellEnd"/>
      <w:r>
        <w:rPr>
          <w:color w:val="000000"/>
        </w:rPr>
        <w:t xml:space="preserve">, KEGG: new perspectives on genomes, pathways, </w:t>
      </w:r>
      <w:proofErr w:type="gramStart"/>
      <w:r>
        <w:rPr>
          <w:color w:val="000000"/>
        </w:rPr>
        <w:t>diseases</w:t>
      </w:r>
      <w:proofErr w:type="gramEnd"/>
      <w:r>
        <w:rPr>
          <w:color w:val="000000"/>
        </w:rPr>
        <w:t xml:space="preserve"> and drugs. </w:t>
      </w:r>
      <w:r>
        <w:rPr>
          <w:i/>
          <w:color w:val="000000"/>
        </w:rPr>
        <w:t>Nucleic Acids Research</w:t>
      </w:r>
      <w:r>
        <w:rPr>
          <w:color w:val="000000"/>
        </w:rPr>
        <w:t xml:space="preserve"> </w:t>
      </w:r>
      <w:r>
        <w:rPr>
          <w:b/>
          <w:color w:val="000000"/>
        </w:rPr>
        <w:t>45</w:t>
      </w:r>
      <w:r>
        <w:rPr>
          <w:color w:val="000000"/>
        </w:rPr>
        <w:t>, D353–D361 (2017).</w:t>
      </w:r>
    </w:p>
    <w:p w14:paraId="7EE30080"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61. </w:t>
      </w:r>
      <w:r>
        <w:rPr>
          <w:color w:val="000000"/>
        </w:rPr>
        <w:tab/>
        <w:t xml:space="preserve">I.-M. A. Chen, </w:t>
      </w:r>
      <w:r>
        <w:rPr>
          <w:i/>
          <w:color w:val="000000"/>
        </w:rPr>
        <w:t>et al.</w:t>
      </w:r>
      <w:r>
        <w:rPr>
          <w:color w:val="000000"/>
        </w:rPr>
        <w:t xml:space="preserve">, IMG/M v.5.0: an integrated data management and comparative analysis system for microbial genomes and microbiomes. </w:t>
      </w:r>
      <w:r>
        <w:rPr>
          <w:i/>
          <w:color w:val="000000"/>
        </w:rPr>
        <w:t>Nucleic Acids Research</w:t>
      </w:r>
      <w:r>
        <w:rPr>
          <w:color w:val="000000"/>
        </w:rPr>
        <w:t xml:space="preserve"> </w:t>
      </w:r>
      <w:r>
        <w:rPr>
          <w:b/>
          <w:color w:val="000000"/>
        </w:rPr>
        <w:t>47</w:t>
      </w:r>
      <w:r>
        <w:rPr>
          <w:color w:val="000000"/>
        </w:rPr>
        <w:t>, D666–D677 (2019).</w:t>
      </w:r>
    </w:p>
    <w:p w14:paraId="65971D8B"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62. </w:t>
      </w:r>
      <w:r>
        <w:rPr>
          <w:color w:val="000000"/>
        </w:rPr>
        <w:tab/>
        <w:t xml:space="preserve">Y. Liao, G. K. Smyth, W. Shi, </w:t>
      </w:r>
      <w:proofErr w:type="spellStart"/>
      <w:r>
        <w:rPr>
          <w:color w:val="000000"/>
        </w:rPr>
        <w:t>featureCounts</w:t>
      </w:r>
      <w:proofErr w:type="spellEnd"/>
      <w:r>
        <w:rPr>
          <w:color w:val="000000"/>
        </w:rPr>
        <w:t xml:space="preserve">: an efficient </w:t>
      </w:r>
      <w:proofErr w:type="gramStart"/>
      <w:r>
        <w:rPr>
          <w:color w:val="000000"/>
        </w:rPr>
        <w:t>general purpose</w:t>
      </w:r>
      <w:proofErr w:type="gramEnd"/>
      <w:r>
        <w:rPr>
          <w:color w:val="000000"/>
        </w:rPr>
        <w:t xml:space="preserve"> program for assigning sequence reads to genomic features. </w:t>
      </w:r>
      <w:r>
        <w:rPr>
          <w:i/>
          <w:color w:val="000000"/>
        </w:rPr>
        <w:t>Bioinformatics</w:t>
      </w:r>
      <w:r>
        <w:rPr>
          <w:color w:val="000000"/>
        </w:rPr>
        <w:t xml:space="preserve"> </w:t>
      </w:r>
      <w:r>
        <w:rPr>
          <w:b/>
          <w:color w:val="000000"/>
        </w:rPr>
        <w:t>30</w:t>
      </w:r>
      <w:r>
        <w:rPr>
          <w:color w:val="000000"/>
        </w:rPr>
        <w:t>, 923–930 (2014).</w:t>
      </w:r>
    </w:p>
    <w:p w14:paraId="71553EAD"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63. </w:t>
      </w:r>
      <w:r>
        <w:rPr>
          <w:color w:val="000000"/>
        </w:rPr>
        <w:tab/>
        <w:t xml:space="preserve">M. I. Love, W. Huber, S. Anders, Moderated estimation of fold change and dispersion for RNA-seq data with DESeq2. </w:t>
      </w:r>
      <w:r>
        <w:rPr>
          <w:i/>
          <w:color w:val="000000"/>
        </w:rPr>
        <w:t>Genome Biology</w:t>
      </w:r>
      <w:r>
        <w:rPr>
          <w:color w:val="000000"/>
        </w:rPr>
        <w:t xml:space="preserve"> </w:t>
      </w:r>
      <w:r>
        <w:rPr>
          <w:b/>
          <w:color w:val="000000"/>
        </w:rPr>
        <w:t>15</w:t>
      </w:r>
      <w:r>
        <w:rPr>
          <w:color w:val="000000"/>
        </w:rPr>
        <w:t xml:space="preserve"> (2014).</w:t>
      </w:r>
    </w:p>
    <w:p w14:paraId="6E52633D"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64. </w:t>
      </w:r>
      <w:r>
        <w:rPr>
          <w:color w:val="000000"/>
        </w:rPr>
        <w:tab/>
        <w:t xml:space="preserve">J. A. </w:t>
      </w:r>
      <w:proofErr w:type="spellStart"/>
      <w:r>
        <w:rPr>
          <w:color w:val="000000"/>
        </w:rPr>
        <w:t>Novembre</w:t>
      </w:r>
      <w:proofErr w:type="spellEnd"/>
      <w:r>
        <w:rPr>
          <w:color w:val="000000"/>
        </w:rPr>
        <w:t xml:space="preserve">, Accounting for Background Nucleotide Composition When Measuring Codon Usage Bias. </w:t>
      </w:r>
      <w:r>
        <w:rPr>
          <w:i/>
          <w:color w:val="000000"/>
        </w:rPr>
        <w:t>Molecular Biology and Evolution</w:t>
      </w:r>
      <w:r>
        <w:rPr>
          <w:color w:val="000000"/>
        </w:rPr>
        <w:t xml:space="preserve"> </w:t>
      </w:r>
      <w:r>
        <w:rPr>
          <w:b/>
          <w:color w:val="000000"/>
        </w:rPr>
        <w:t>19</w:t>
      </w:r>
      <w:r>
        <w:rPr>
          <w:color w:val="000000"/>
        </w:rPr>
        <w:t>, 1390–1394 (2002).</w:t>
      </w:r>
    </w:p>
    <w:p w14:paraId="69B606AE"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65. </w:t>
      </w:r>
      <w:r>
        <w:rPr>
          <w:color w:val="000000"/>
        </w:rPr>
        <w:tab/>
        <w:t xml:space="preserve">H. Akashi, T. </w:t>
      </w:r>
      <w:proofErr w:type="spellStart"/>
      <w:r>
        <w:rPr>
          <w:color w:val="000000"/>
        </w:rPr>
        <w:t>Gojobori</w:t>
      </w:r>
      <w:proofErr w:type="spellEnd"/>
      <w:r>
        <w:rPr>
          <w:color w:val="000000"/>
        </w:rPr>
        <w:t xml:space="preserve">, Metabolic efficiency and amino acid composition in the proteomes of Escherichia coli and Bacillus subtilis. </w:t>
      </w:r>
      <w:r>
        <w:rPr>
          <w:i/>
          <w:color w:val="000000"/>
        </w:rPr>
        <w:t>Proceedings of the National Academy of Sciences of the United States of America</w:t>
      </w:r>
      <w:r>
        <w:rPr>
          <w:color w:val="000000"/>
        </w:rPr>
        <w:t xml:space="preserve"> </w:t>
      </w:r>
      <w:r>
        <w:rPr>
          <w:b/>
          <w:color w:val="000000"/>
        </w:rPr>
        <w:t>99</w:t>
      </w:r>
      <w:r>
        <w:rPr>
          <w:color w:val="000000"/>
        </w:rPr>
        <w:t>, 3695–3700 (2002).</w:t>
      </w:r>
    </w:p>
    <w:p w14:paraId="072B343B"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66. </w:t>
      </w:r>
      <w:r>
        <w:rPr>
          <w:color w:val="000000"/>
        </w:rPr>
        <w:tab/>
        <w:t xml:space="preserve">R. C. Team, R: A language and environment for statistical computing. </w:t>
      </w:r>
      <w:r>
        <w:rPr>
          <w:i/>
          <w:color w:val="000000"/>
        </w:rPr>
        <w:t>R Foundation for Statistical Computing. Vienna, Austria.</w:t>
      </w:r>
      <w:r>
        <w:rPr>
          <w:color w:val="000000"/>
        </w:rPr>
        <w:t xml:space="preserve"> (2018).</w:t>
      </w:r>
    </w:p>
    <w:p w14:paraId="1F7F67F1"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67. </w:t>
      </w:r>
      <w:r>
        <w:rPr>
          <w:color w:val="000000"/>
        </w:rPr>
        <w:tab/>
        <w:t xml:space="preserve">H. Wickham, “Elegant Graphics for Data Analysis” in </w:t>
      </w:r>
      <w:r>
        <w:rPr>
          <w:i/>
          <w:color w:val="000000"/>
        </w:rPr>
        <w:t>Elegant Graphics for Data Analysis</w:t>
      </w:r>
      <w:r>
        <w:rPr>
          <w:color w:val="000000"/>
        </w:rPr>
        <w:t>, (2016), pp. 3–10.</w:t>
      </w:r>
    </w:p>
    <w:p w14:paraId="75C35E57"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68. </w:t>
      </w:r>
      <w:r>
        <w:rPr>
          <w:color w:val="000000"/>
        </w:rPr>
        <w:tab/>
        <w:t xml:space="preserve">P. F. Chuckran, </w:t>
      </w:r>
      <w:r>
        <w:rPr>
          <w:i/>
          <w:color w:val="000000"/>
        </w:rPr>
        <w:t>et al.</w:t>
      </w:r>
      <w:r>
        <w:rPr>
          <w:color w:val="000000"/>
        </w:rPr>
        <w:t xml:space="preserve">, Edaphic controls on genome size and GC content of bacteria in soil microbial communities. </w:t>
      </w:r>
      <w:r>
        <w:rPr>
          <w:i/>
          <w:color w:val="000000"/>
        </w:rPr>
        <w:t>Soil Biology and Biochemistry</w:t>
      </w:r>
      <w:r>
        <w:rPr>
          <w:color w:val="000000"/>
        </w:rPr>
        <w:t xml:space="preserve"> </w:t>
      </w:r>
      <w:r>
        <w:rPr>
          <w:b/>
          <w:color w:val="000000"/>
        </w:rPr>
        <w:t>178</w:t>
      </w:r>
      <w:r>
        <w:rPr>
          <w:color w:val="000000"/>
        </w:rPr>
        <w:t>, 108935 (2023).</w:t>
      </w:r>
    </w:p>
    <w:p w14:paraId="63072EFB"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69. </w:t>
      </w:r>
      <w:r>
        <w:rPr>
          <w:color w:val="000000"/>
        </w:rPr>
        <w:tab/>
        <w:t xml:space="preserve">H. Liu, </w:t>
      </w:r>
      <w:r>
        <w:rPr>
          <w:i/>
          <w:color w:val="000000"/>
        </w:rPr>
        <w:t>et al.</w:t>
      </w:r>
      <w:r>
        <w:rPr>
          <w:color w:val="000000"/>
        </w:rPr>
        <w:t xml:space="preserve">, </w:t>
      </w:r>
      <w:proofErr w:type="gramStart"/>
      <w:r>
        <w:rPr>
          <w:color w:val="000000"/>
        </w:rPr>
        <w:t>Warmer</w:t>
      </w:r>
      <w:proofErr w:type="gramEnd"/>
      <w:r>
        <w:rPr>
          <w:color w:val="000000"/>
        </w:rPr>
        <w:t xml:space="preserve"> and drier ecosystems select for smaller bacterial genomes in global soils. </w:t>
      </w:r>
      <w:proofErr w:type="spellStart"/>
      <w:r>
        <w:rPr>
          <w:i/>
          <w:color w:val="000000"/>
        </w:rPr>
        <w:t>iMeta</w:t>
      </w:r>
      <w:proofErr w:type="spellEnd"/>
      <w:r>
        <w:rPr>
          <w:color w:val="000000"/>
        </w:rPr>
        <w:t xml:space="preserve"> </w:t>
      </w:r>
      <w:r>
        <w:rPr>
          <w:b/>
          <w:color w:val="000000"/>
        </w:rPr>
        <w:t>2</w:t>
      </w:r>
      <w:r>
        <w:rPr>
          <w:color w:val="000000"/>
        </w:rPr>
        <w:t>, e70 (2023).</w:t>
      </w:r>
    </w:p>
    <w:p w14:paraId="25A24B4C"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lastRenderedPageBreak/>
        <w:t xml:space="preserve">70. </w:t>
      </w:r>
      <w:r>
        <w:rPr>
          <w:color w:val="000000"/>
        </w:rPr>
        <w:tab/>
        <w:t xml:space="preserve">G. Piton, </w:t>
      </w:r>
      <w:r>
        <w:rPr>
          <w:i/>
          <w:color w:val="000000"/>
        </w:rPr>
        <w:t>et al.</w:t>
      </w:r>
      <w:r>
        <w:rPr>
          <w:color w:val="000000"/>
        </w:rPr>
        <w:t xml:space="preserve">, Life history strategies of soil bacterial communities across global terrestrial biomes. </w:t>
      </w:r>
      <w:r>
        <w:rPr>
          <w:i/>
          <w:color w:val="000000"/>
        </w:rPr>
        <w:t xml:space="preserve">Nat </w:t>
      </w:r>
      <w:proofErr w:type="spellStart"/>
      <w:r>
        <w:rPr>
          <w:i/>
          <w:color w:val="000000"/>
        </w:rPr>
        <w:t>Microbiol</w:t>
      </w:r>
      <w:proofErr w:type="spellEnd"/>
      <w:r>
        <w:rPr>
          <w:color w:val="000000"/>
        </w:rPr>
        <w:t>, 1–10 (2023).</w:t>
      </w:r>
    </w:p>
    <w:p w14:paraId="5E2F5C9A"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71. </w:t>
      </w:r>
      <w:r>
        <w:rPr>
          <w:color w:val="000000"/>
        </w:rPr>
        <w:tab/>
        <w:t xml:space="preserve">N. </w:t>
      </w:r>
      <w:proofErr w:type="spellStart"/>
      <w:r>
        <w:rPr>
          <w:color w:val="000000"/>
        </w:rPr>
        <w:t>Fierer</w:t>
      </w:r>
      <w:proofErr w:type="spellEnd"/>
      <w:r>
        <w:rPr>
          <w:color w:val="000000"/>
        </w:rPr>
        <w:t xml:space="preserve">, J. P. Schimel, P. A. Holden, Influence of Drying-Rewetting Frequency on Soil Bacterial Community Structure. </w:t>
      </w:r>
      <w:r>
        <w:rPr>
          <w:i/>
          <w:color w:val="000000"/>
        </w:rPr>
        <w:t>Microbial Ecology</w:t>
      </w:r>
      <w:r>
        <w:rPr>
          <w:color w:val="000000"/>
        </w:rPr>
        <w:t xml:space="preserve"> </w:t>
      </w:r>
      <w:r>
        <w:rPr>
          <w:b/>
          <w:color w:val="000000"/>
        </w:rPr>
        <w:t>45</w:t>
      </w:r>
      <w:r>
        <w:rPr>
          <w:color w:val="000000"/>
        </w:rPr>
        <w:t>, 63–71 (2003).</w:t>
      </w:r>
    </w:p>
    <w:p w14:paraId="5A007069"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72. </w:t>
      </w:r>
      <w:r>
        <w:rPr>
          <w:color w:val="000000"/>
        </w:rPr>
        <w:tab/>
        <w:t xml:space="preserve">A. </w:t>
      </w:r>
      <w:proofErr w:type="spellStart"/>
      <w:r>
        <w:rPr>
          <w:color w:val="000000"/>
        </w:rPr>
        <w:t>Canarini</w:t>
      </w:r>
      <w:proofErr w:type="spellEnd"/>
      <w:r>
        <w:rPr>
          <w:color w:val="000000"/>
        </w:rPr>
        <w:t xml:space="preserve">, </w:t>
      </w:r>
      <w:r>
        <w:rPr>
          <w:i/>
          <w:color w:val="000000"/>
        </w:rPr>
        <w:t>et al.</w:t>
      </w:r>
      <w:r>
        <w:rPr>
          <w:color w:val="000000"/>
        </w:rPr>
        <w:t xml:space="preserve">, Quantifying microbial growth and carbon use efficiency in dry soil environments via 18O water vapor equilibration. </w:t>
      </w:r>
      <w:r>
        <w:rPr>
          <w:i/>
          <w:color w:val="000000"/>
        </w:rPr>
        <w:t>Global Change Biology</w:t>
      </w:r>
      <w:r>
        <w:rPr>
          <w:color w:val="000000"/>
        </w:rPr>
        <w:t xml:space="preserve"> </w:t>
      </w:r>
      <w:r>
        <w:rPr>
          <w:b/>
          <w:color w:val="000000"/>
        </w:rPr>
        <w:t>26</w:t>
      </w:r>
      <w:r>
        <w:rPr>
          <w:color w:val="000000"/>
        </w:rPr>
        <w:t>, 5333–5341 (2020).</w:t>
      </w:r>
    </w:p>
    <w:p w14:paraId="5DE55EA2" w14:textId="77777777" w:rsidR="008B4E70" w:rsidRDefault="00000000">
      <w:pPr>
        <w:pBdr>
          <w:top w:val="nil"/>
          <w:left w:val="nil"/>
          <w:bottom w:val="nil"/>
          <w:right w:val="nil"/>
          <w:between w:val="nil"/>
        </w:pBdr>
        <w:tabs>
          <w:tab w:val="left" w:pos="500"/>
        </w:tabs>
        <w:spacing w:after="240"/>
        <w:ind w:left="504" w:hanging="504"/>
        <w:rPr>
          <w:color w:val="000000"/>
        </w:rPr>
      </w:pPr>
      <w:r>
        <w:rPr>
          <w:color w:val="000000"/>
        </w:rPr>
        <w:t xml:space="preserve">73. </w:t>
      </w:r>
      <w:r>
        <w:rPr>
          <w:color w:val="000000"/>
        </w:rPr>
        <w:tab/>
        <w:t xml:space="preserve">D. </w:t>
      </w:r>
      <w:proofErr w:type="spellStart"/>
      <w:r>
        <w:rPr>
          <w:color w:val="000000"/>
        </w:rPr>
        <w:t>Metze</w:t>
      </w:r>
      <w:proofErr w:type="spellEnd"/>
      <w:r>
        <w:rPr>
          <w:color w:val="000000"/>
        </w:rPr>
        <w:t xml:space="preserve">, </w:t>
      </w:r>
      <w:r>
        <w:rPr>
          <w:i/>
          <w:color w:val="000000"/>
        </w:rPr>
        <w:t>et al.</w:t>
      </w:r>
      <w:r>
        <w:rPr>
          <w:color w:val="000000"/>
        </w:rPr>
        <w:t xml:space="preserve">, Microbial growth under drought is confined to distinct taxa and modified by potential future climate conditions. </w:t>
      </w:r>
      <w:r>
        <w:rPr>
          <w:i/>
          <w:color w:val="000000"/>
        </w:rPr>
        <w:t xml:space="preserve">Nat </w:t>
      </w:r>
      <w:proofErr w:type="spellStart"/>
      <w:r>
        <w:rPr>
          <w:i/>
          <w:color w:val="000000"/>
        </w:rPr>
        <w:t>Commun</w:t>
      </w:r>
      <w:proofErr w:type="spellEnd"/>
      <w:r>
        <w:rPr>
          <w:color w:val="000000"/>
        </w:rPr>
        <w:t xml:space="preserve"> </w:t>
      </w:r>
      <w:r>
        <w:rPr>
          <w:b/>
          <w:color w:val="000000"/>
        </w:rPr>
        <w:t>14</w:t>
      </w:r>
      <w:r>
        <w:rPr>
          <w:color w:val="000000"/>
        </w:rPr>
        <w:t>, 5895 (2023).</w:t>
      </w:r>
    </w:p>
    <w:p w14:paraId="436C5BAC" w14:textId="77777777" w:rsidR="008B4E70" w:rsidRDefault="008B4E70">
      <w:pPr>
        <w:spacing w:line="480" w:lineRule="auto"/>
        <w:rPr>
          <w:rFonts w:ascii="Times" w:eastAsia="Times" w:hAnsi="Times" w:cs="Times"/>
        </w:rPr>
      </w:pPr>
    </w:p>
    <w:p w14:paraId="2F05A1C3" w14:textId="77777777" w:rsidR="008B4E70" w:rsidRDefault="00000000">
      <w:pPr>
        <w:spacing w:line="480" w:lineRule="auto"/>
        <w:rPr>
          <w:rFonts w:ascii="Times" w:eastAsia="Times" w:hAnsi="Times" w:cs="Times"/>
        </w:rPr>
      </w:pPr>
      <w:r>
        <w:br w:type="page"/>
      </w:r>
    </w:p>
    <w:p w14:paraId="061B8C3C" w14:textId="77777777" w:rsidR="008B4E70" w:rsidRDefault="00000000">
      <w:pPr>
        <w:spacing w:line="480" w:lineRule="auto"/>
        <w:rPr>
          <w:i/>
        </w:rPr>
      </w:pPr>
      <w:commentRangeStart w:id="66"/>
      <w:commentRangeStart w:id="67"/>
      <w:r>
        <w:rPr>
          <w:rFonts w:ascii="Times" w:eastAsia="Times" w:hAnsi="Times" w:cs="Times"/>
        </w:rPr>
        <w:lastRenderedPageBreak/>
        <w:t>Figure 1.</w:t>
      </w:r>
      <w:r>
        <w:rPr>
          <w:i/>
        </w:rPr>
        <w:t xml:space="preserve"> </w:t>
      </w:r>
      <w:commentRangeEnd w:id="66"/>
      <w:r>
        <w:commentReference w:id="66"/>
      </w:r>
      <w:commentRangeEnd w:id="67"/>
      <w:r>
        <w:commentReference w:id="67"/>
      </w:r>
      <w:commentRangeStart w:id="68"/>
      <w:r>
        <w:rPr>
          <w:i/>
        </w:rPr>
        <w:t>Atom fraction excess</w:t>
      </w:r>
      <w:commentRangeEnd w:id="68"/>
      <w:r>
        <w:commentReference w:id="68"/>
      </w:r>
      <w:r>
        <w:rPr>
          <w:i/>
        </w:rPr>
        <w:t xml:space="preserve"> (AFE) values as they related to effective number of codons in ribosomal protein genes (ENC`) and estimated genome size (</w:t>
      </w:r>
      <w:proofErr w:type="spellStart"/>
      <w:r>
        <w:rPr>
          <w:i/>
        </w:rPr>
        <w:t>Mbp</w:t>
      </w:r>
      <w:proofErr w:type="spellEnd"/>
      <w:r>
        <w:rPr>
          <w:i/>
        </w:rPr>
        <w:t xml:space="preserve">) at each time point </w:t>
      </w:r>
      <w:r>
        <w:rPr>
          <w:b/>
          <w:i/>
        </w:rPr>
        <w:t xml:space="preserve">(A) </w:t>
      </w:r>
      <w:r>
        <w:rPr>
          <w:i/>
        </w:rPr>
        <w:t xml:space="preserve">as well as the GC content of ribosomal protein genes at 72 h post wet-up, with color indicating ENC values </w:t>
      </w:r>
      <w:r>
        <w:rPr>
          <w:b/>
          <w:i/>
        </w:rPr>
        <w:t xml:space="preserve">(B). </w:t>
      </w:r>
      <w:r>
        <w:rPr>
          <w:i/>
        </w:rPr>
        <w:t>Lower ENC values indicate a higher level of codon bias.</w:t>
      </w:r>
      <w:r>
        <w:rPr>
          <w:noProof/>
        </w:rPr>
        <w:drawing>
          <wp:anchor distT="0" distB="0" distL="114300" distR="114300" simplePos="0" relativeHeight="251658240" behindDoc="0" locked="0" layoutInCell="1" hidden="0" allowOverlap="1" wp14:anchorId="01FF001C" wp14:editId="2EB3F65C">
            <wp:simplePos x="0" y="0"/>
            <wp:positionH relativeFrom="column">
              <wp:posOffset>3524250</wp:posOffset>
            </wp:positionH>
            <wp:positionV relativeFrom="paragraph">
              <wp:posOffset>0</wp:posOffset>
            </wp:positionV>
            <wp:extent cx="2248157" cy="1690688"/>
            <wp:effectExtent l="0" t="0" r="0" b="0"/>
            <wp:wrapSquare wrapText="bothSides" distT="0" distB="0" distL="114300" distR="114300"/>
            <wp:docPr id="4" name="image3.png" descr="A diagram of ribosome protei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ribosome protein&#10;&#10;Description automatically generated"/>
                    <pic:cNvPicPr preferRelativeResize="0"/>
                  </pic:nvPicPr>
                  <pic:blipFill>
                    <a:blip r:embed="rId7"/>
                    <a:srcRect/>
                    <a:stretch>
                      <a:fillRect/>
                    </a:stretch>
                  </pic:blipFill>
                  <pic:spPr>
                    <a:xfrm>
                      <a:off x="0" y="0"/>
                      <a:ext cx="2248157" cy="1690688"/>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8FEE624" wp14:editId="75CFBED4">
            <wp:simplePos x="0" y="0"/>
            <wp:positionH relativeFrom="column">
              <wp:posOffset>114300</wp:posOffset>
            </wp:positionH>
            <wp:positionV relativeFrom="paragraph">
              <wp:posOffset>0</wp:posOffset>
            </wp:positionV>
            <wp:extent cx="3181985" cy="5207635"/>
            <wp:effectExtent l="0" t="0" r="0" b="0"/>
            <wp:wrapSquare wrapText="bothSides" distT="0" distB="0" distL="114300" distR="114300"/>
            <wp:docPr id="2" name="image1.png" descr="A graph of a graph showing a number of red dot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graph of a graph showing a number of red dots&#10;&#10;Description automatically generated with medium confidence"/>
                    <pic:cNvPicPr preferRelativeResize="0"/>
                  </pic:nvPicPr>
                  <pic:blipFill>
                    <a:blip r:embed="rId8"/>
                    <a:srcRect/>
                    <a:stretch>
                      <a:fillRect/>
                    </a:stretch>
                  </pic:blipFill>
                  <pic:spPr>
                    <a:xfrm>
                      <a:off x="0" y="0"/>
                      <a:ext cx="3181985" cy="5207635"/>
                    </a:xfrm>
                    <a:prstGeom prst="rect">
                      <a:avLst/>
                    </a:prstGeom>
                    <a:ln/>
                  </pic:spPr>
                </pic:pic>
              </a:graphicData>
            </a:graphic>
          </wp:anchor>
        </w:drawing>
      </w:r>
    </w:p>
    <w:p w14:paraId="69DF9DD4" w14:textId="77777777" w:rsidR="008B4E70" w:rsidRDefault="00000000">
      <w:pPr>
        <w:spacing w:line="480" w:lineRule="auto"/>
      </w:pPr>
      <w:r>
        <w:br w:type="page"/>
      </w:r>
    </w:p>
    <w:p w14:paraId="42B6CB85" w14:textId="77777777" w:rsidR="008B4E70" w:rsidRDefault="00000000">
      <w:pPr>
        <w:widowControl w:val="0"/>
        <w:rPr>
          <w:rFonts w:ascii="Times New Roman" w:eastAsia="Times New Roman" w:hAnsi="Times New Roman" w:cs="Times New Roman"/>
          <w:sz w:val="32"/>
          <w:szCs w:val="32"/>
        </w:rPr>
      </w:pPr>
      <w:r>
        <w:rPr>
          <w:rFonts w:ascii="Times New Roman" w:eastAsia="Times New Roman" w:hAnsi="Times New Roman" w:cs="Times New Roman"/>
          <w:i/>
        </w:rPr>
        <w:lastRenderedPageBreak/>
        <w:t xml:space="preserve">Figure 2: </w:t>
      </w:r>
      <w:r>
        <w:rPr>
          <w:rFonts w:ascii="Times New Roman" w:eastAsia="Times New Roman" w:hAnsi="Times New Roman" w:cs="Times New Roman"/>
          <w:b/>
          <w:i/>
        </w:rPr>
        <w:t xml:space="preserve">(A) </w:t>
      </w:r>
      <w:r>
        <w:rPr>
          <w:rFonts w:ascii="Times New Roman" w:eastAsia="Times New Roman" w:hAnsi="Times New Roman" w:cs="Times New Roman"/>
          <w:i/>
        </w:rPr>
        <w:t xml:space="preserve">Codon usage bias of ribosomal protein genes colored by transcriptional response type. </w:t>
      </w:r>
      <w:r>
        <w:rPr>
          <w:rFonts w:ascii="Times New Roman" w:eastAsia="Times New Roman" w:hAnsi="Times New Roman" w:cs="Times New Roman"/>
          <w:b/>
          <w:i/>
        </w:rPr>
        <w:t xml:space="preserve">(B) </w:t>
      </w:r>
      <w:r>
        <w:rPr>
          <w:rFonts w:ascii="Times New Roman" w:eastAsia="Times New Roman" w:hAnsi="Times New Roman" w:cs="Times New Roman"/>
          <w:i/>
        </w:rPr>
        <w:t xml:space="preserve">Ribosomal protein gene expression over time, averaged by response type </w:t>
      </w:r>
      <w:r>
        <w:rPr>
          <w:noProof/>
        </w:rPr>
        <mc:AlternateContent>
          <mc:Choice Requires="wpg">
            <w:drawing>
              <wp:anchor distT="0" distB="0" distL="114300" distR="114300" simplePos="0" relativeHeight="251660288" behindDoc="0" locked="0" layoutInCell="1" hidden="0" allowOverlap="1" wp14:anchorId="3DD8BD5B" wp14:editId="3EE52CF1">
                <wp:simplePos x="0" y="0"/>
                <wp:positionH relativeFrom="column">
                  <wp:posOffset>74818</wp:posOffset>
                </wp:positionH>
                <wp:positionV relativeFrom="paragraph">
                  <wp:posOffset>0</wp:posOffset>
                </wp:positionV>
                <wp:extent cx="5983083" cy="1924050"/>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5983083" cy="1924050"/>
                          <a:chOff x="2354450" y="2817975"/>
                          <a:chExt cx="5983100" cy="1924050"/>
                        </a:xfrm>
                      </wpg:grpSpPr>
                      <wpg:grpSp>
                        <wpg:cNvPr id="1337990125" name="Group 1337990125"/>
                        <wpg:cNvGrpSpPr/>
                        <wpg:grpSpPr>
                          <a:xfrm>
                            <a:off x="2354459" y="2817975"/>
                            <a:ext cx="5983083" cy="1924050"/>
                            <a:chOff x="0" y="0"/>
                            <a:chExt cx="5983083" cy="1924050"/>
                          </a:xfrm>
                        </wpg:grpSpPr>
                        <wps:wsp>
                          <wps:cNvPr id="258208389" name="Rectangle 258208389"/>
                          <wps:cNvSpPr/>
                          <wps:spPr>
                            <a:xfrm>
                              <a:off x="0" y="0"/>
                              <a:ext cx="5983075" cy="1924050"/>
                            </a:xfrm>
                            <a:prstGeom prst="rect">
                              <a:avLst/>
                            </a:prstGeom>
                            <a:noFill/>
                            <a:ln>
                              <a:noFill/>
                            </a:ln>
                          </wps:spPr>
                          <wps:txbx>
                            <w:txbxContent>
                              <w:p w14:paraId="7EA1AC77" w14:textId="77777777" w:rsidR="008B4E70" w:rsidRDefault="008B4E70">
                                <w:pPr>
                                  <w:textDirection w:val="btLr"/>
                                </w:pPr>
                              </w:p>
                            </w:txbxContent>
                          </wps:txbx>
                          <wps:bodyPr spcFirstLastPara="1" wrap="square" lIns="91425" tIns="91425" rIns="91425" bIns="91425" anchor="ctr" anchorCtr="0">
                            <a:noAutofit/>
                          </wps:bodyPr>
                        </wps:wsp>
                        <pic:pic xmlns:pic="http://schemas.openxmlformats.org/drawingml/2006/picture">
                          <pic:nvPicPr>
                            <pic:cNvPr id="1243678779" name="Shape 4" descr="A graph with different colored lines&#10;&#10;Description automatically generated"/>
                            <pic:cNvPicPr preferRelativeResize="0"/>
                          </pic:nvPicPr>
                          <pic:blipFill rotWithShape="1">
                            <a:blip r:embed="rId9">
                              <a:alphaModFix/>
                            </a:blip>
                            <a:srcRect/>
                            <a:stretch/>
                          </pic:blipFill>
                          <pic:spPr>
                            <a:xfrm>
                              <a:off x="0" y="0"/>
                              <a:ext cx="3367405" cy="1924050"/>
                            </a:xfrm>
                            <a:prstGeom prst="rect">
                              <a:avLst/>
                            </a:prstGeom>
                            <a:noFill/>
                            <a:ln>
                              <a:noFill/>
                            </a:ln>
                          </pic:spPr>
                        </pic:pic>
                        <pic:pic xmlns:pic="http://schemas.openxmlformats.org/drawingml/2006/picture">
                          <pic:nvPicPr>
                            <pic:cNvPr id="5" name="Shape 5" descr="A graph with lines and dots&#10;&#10;Description automatically generated"/>
                            <pic:cNvPicPr preferRelativeResize="0"/>
                          </pic:nvPicPr>
                          <pic:blipFill rotWithShape="1">
                            <a:blip r:embed="rId10">
                              <a:alphaModFix/>
                            </a:blip>
                            <a:srcRect/>
                            <a:stretch/>
                          </pic:blipFill>
                          <pic:spPr>
                            <a:xfrm>
                              <a:off x="3366248" y="98612"/>
                              <a:ext cx="2616835" cy="1744980"/>
                            </a:xfrm>
                            <a:prstGeom prst="rect">
                              <a:avLst/>
                            </a:prstGeom>
                            <a:noFill/>
                            <a:ln>
                              <a:noFill/>
                            </a:ln>
                          </pic:spPr>
                        </pic:pic>
                        <wps:wsp>
                          <wps:cNvPr id="1676545941" name="Rectangle 1676545941"/>
                          <wps:cNvSpPr/>
                          <wps:spPr>
                            <a:xfrm>
                              <a:off x="295830" y="44823"/>
                              <a:ext cx="262255" cy="286385"/>
                            </a:xfrm>
                            <a:prstGeom prst="rect">
                              <a:avLst/>
                            </a:prstGeom>
                            <a:solidFill>
                              <a:schemeClr val="lt1"/>
                            </a:solidFill>
                            <a:ln>
                              <a:noFill/>
                            </a:ln>
                          </wps:spPr>
                          <wps:txbx>
                            <w:txbxContent>
                              <w:p w14:paraId="23EF571D" w14:textId="77777777" w:rsidR="008B4E70" w:rsidRDefault="00000000">
                                <w:pPr>
                                  <w:textDirection w:val="btLr"/>
                                </w:pPr>
                                <w:r>
                                  <w:rPr>
                                    <w:color w:val="000000"/>
                                  </w:rPr>
                                  <w:t>a</w:t>
                                </w:r>
                              </w:p>
                            </w:txbxContent>
                          </wps:txbx>
                          <wps:bodyPr spcFirstLastPara="1" wrap="square" lIns="91425" tIns="45700" rIns="91425" bIns="45700" anchor="t" anchorCtr="0">
                            <a:noAutofit/>
                          </wps:bodyPr>
                        </wps:wsp>
                        <wps:wsp>
                          <wps:cNvPr id="963352560" name="Rectangle 963352560"/>
                          <wps:cNvSpPr/>
                          <wps:spPr>
                            <a:xfrm>
                              <a:off x="3173446" y="44823"/>
                              <a:ext cx="269875" cy="286385"/>
                            </a:xfrm>
                            <a:prstGeom prst="rect">
                              <a:avLst/>
                            </a:prstGeom>
                            <a:solidFill>
                              <a:schemeClr val="lt1"/>
                            </a:solidFill>
                            <a:ln>
                              <a:noFill/>
                            </a:ln>
                          </wps:spPr>
                          <wps:txbx>
                            <w:txbxContent>
                              <w:p w14:paraId="4D3AF818" w14:textId="77777777" w:rsidR="008B4E70" w:rsidRDefault="00000000">
                                <w:pPr>
                                  <w:textDirection w:val="btLr"/>
                                </w:pPr>
                                <w:r>
                                  <w:rPr>
                                    <w:color w:val="000000"/>
                                  </w:rPr>
                                  <w:t>b</w:t>
                                </w:r>
                              </w:p>
                            </w:txbxContent>
                          </wps:txbx>
                          <wps:bodyPr spcFirstLastPara="1" wrap="square" lIns="91425" tIns="45700" rIns="91425" bIns="4570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74818</wp:posOffset>
                </wp:positionH>
                <wp:positionV relativeFrom="paragraph">
                  <wp:posOffset>0</wp:posOffset>
                </wp:positionV>
                <wp:extent cx="5983083" cy="192405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983083" cy="1924050"/>
                        </a:xfrm>
                        <a:prstGeom prst="rect"/>
                        <a:ln/>
                      </pic:spPr>
                    </pic:pic>
                  </a:graphicData>
                </a:graphic>
              </wp:anchor>
            </w:drawing>
          </mc:Fallback>
        </mc:AlternateContent>
      </w:r>
    </w:p>
    <w:p w14:paraId="79AA90AB" w14:textId="77777777" w:rsidR="008B4E70" w:rsidRDefault="008B4E70">
      <w:pPr>
        <w:spacing w:line="480" w:lineRule="auto"/>
      </w:pPr>
    </w:p>
    <w:p w14:paraId="1F7CEAC8" w14:textId="77777777" w:rsidR="008B4E70" w:rsidRDefault="00000000">
      <w:pPr>
        <w:spacing w:line="480" w:lineRule="auto"/>
      </w:pPr>
      <w:r>
        <w:br w:type="page"/>
      </w:r>
    </w:p>
    <w:p w14:paraId="1647BB79" w14:textId="77777777" w:rsidR="008B4E70" w:rsidRDefault="00000000">
      <w:pPr>
        <w:spacing w:line="480" w:lineRule="auto"/>
      </w:pPr>
      <w:r>
        <w:rPr>
          <w:rFonts w:ascii="Times" w:eastAsia="Times" w:hAnsi="Times" w:cs="Times"/>
          <w:noProof/>
        </w:rPr>
        <w:lastRenderedPageBreak/>
        <w:drawing>
          <wp:inline distT="0" distB="0" distL="0" distR="0" wp14:anchorId="78F9EE11" wp14:editId="272EFE2F">
            <wp:extent cx="5042223" cy="6302779"/>
            <wp:effectExtent l="0" t="0" r="0" b="0"/>
            <wp:docPr id="3" name="image2.png" descr="A collage of diagram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ollage of diagrams&#10;&#10;Description automatically generated"/>
                    <pic:cNvPicPr preferRelativeResize="0"/>
                  </pic:nvPicPr>
                  <pic:blipFill>
                    <a:blip r:embed="rId12"/>
                    <a:srcRect/>
                    <a:stretch>
                      <a:fillRect/>
                    </a:stretch>
                  </pic:blipFill>
                  <pic:spPr>
                    <a:xfrm>
                      <a:off x="0" y="0"/>
                      <a:ext cx="5042223" cy="6302779"/>
                    </a:xfrm>
                    <a:prstGeom prst="rect">
                      <a:avLst/>
                    </a:prstGeom>
                    <a:ln/>
                  </pic:spPr>
                </pic:pic>
              </a:graphicData>
            </a:graphic>
          </wp:inline>
        </w:drawing>
      </w:r>
    </w:p>
    <w:p w14:paraId="58EFC901" w14:textId="77777777" w:rsidR="008B4E70"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i/>
        </w:rPr>
        <w:t>Figure 3: Nucleotide skew as it relates to transcriptional responses and growth rate. The synonymous and non-synonymous GC (</w:t>
      </w:r>
      <w:r>
        <w:rPr>
          <w:rFonts w:ascii="Times New Roman" w:eastAsia="Times New Roman" w:hAnsi="Times New Roman" w:cs="Times New Roman"/>
          <w:b/>
          <w:i/>
        </w:rPr>
        <w:t>A</w:t>
      </w:r>
      <w:r>
        <w:rPr>
          <w:rFonts w:ascii="Times New Roman" w:eastAsia="Times New Roman" w:hAnsi="Times New Roman" w:cs="Times New Roman"/>
          <w:i/>
        </w:rPr>
        <w:t xml:space="preserve">) and AT </w:t>
      </w:r>
      <w:r>
        <w:rPr>
          <w:rFonts w:ascii="Times New Roman" w:eastAsia="Times New Roman" w:hAnsi="Times New Roman" w:cs="Times New Roman"/>
          <w:b/>
          <w:i/>
        </w:rPr>
        <w:t>(B)</w:t>
      </w:r>
      <w:r>
        <w:rPr>
          <w:rFonts w:ascii="Times New Roman" w:eastAsia="Times New Roman" w:hAnsi="Times New Roman" w:cs="Times New Roman"/>
          <w:i/>
        </w:rPr>
        <w:t xml:space="preserve"> skew by transcriptional response, with color indicating site-type. Growth rate as a function of synonymous nucleotide skew for GC-skew </w:t>
      </w:r>
      <w:r>
        <w:rPr>
          <w:rFonts w:ascii="Times New Roman" w:eastAsia="Times New Roman" w:hAnsi="Times New Roman" w:cs="Times New Roman"/>
          <w:b/>
          <w:i/>
        </w:rPr>
        <w:t xml:space="preserve">(C) </w:t>
      </w:r>
      <w:r>
        <w:rPr>
          <w:rFonts w:ascii="Times New Roman" w:eastAsia="Times New Roman" w:hAnsi="Times New Roman" w:cs="Times New Roman"/>
          <w:i/>
        </w:rPr>
        <w:t xml:space="preserve">and AT skew </w:t>
      </w:r>
      <w:r>
        <w:rPr>
          <w:rFonts w:ascii="Times New Roman" w:eastAsia="Times New Roman" w:hAnsi="Times New Roman" w:cs="Times New Roman"/>
          <w:b/>
          <w:i/>
        </w:rPr>
        <w:t>o)</w:t>
      </w:r>
      <w:r>
        <w:rPr>
          <w:rFonts w:ascii="Times New Roman" w:eastAsia="Times New Roman" w:hAnsi="Times New Roman" w:cs="Times New Roman"/>
          <w:i/>
        </w:rPr>
        <w:t xml:space="preserve">, and nonsynonymous GC </w:t>
      </w:r>
      <w:r>
        <w:rPr>
          <w:rFonts w:ascii="Times New Roman" w:eastAsia="Times New Roman" w:hAnsi="Times New Roman" w:cs="Times New Roman"/>
          <w:b/>
          <w:i/>
        </w:rPr>
        <w:t>(E)</w:t>
      </w:r>
      <w:r>
        <w:rPr>
          <w:rFonts w:ascii="Times New Roman" w:eastAsia="Times New Roman" w:hAnsi="Times New Roman" w:cs="Times New Roman"/>
          <w:i/>
        </w:rPr>
        <w:t xml:space="preserve"> and AT skew </w:t>
      </w:r>
      <w:r>
        <w:rPr>
          <w:rFonts w:ascii="Times New Roman" w:eastAsia="Times New Roman" w:hAnsi="Times New Roman" w:cs="Times New Roman"/>
          <w:b/>
          <w:i/>
        </w:rPr>
        <w:t>(F)</w:t>
      </w:r>
      <w:r>
        <w:rPr>
          <w:rFonts w:ascii="Times New Roman" w:eastAsia="Times New Roman" w:hAnsi="Times New Roman" w:cs="Times New Roman"/>
          <w:i/>
        </w:rPr>
        <w:t>.</w:t>
      </w:r>
    </w:p>
    <w:sectPr w:rsidR="008B4E70">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Francis Chuckran" w:date="2024-02-02T18:11:00Z" w:initials="">
    <w:p w14:paraId="50DA1C3A"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need to come back to this, don't judge me on it right now.</w:t>
      </w:r>
    </w:p>
  </w:comment>
  <w:comment w:id="1" w:author="Alexa Mann Nicolas" w:date="2024-01-23T17:07:00Z" w:initials="">
    <w:p w14:paraId="5A79BE07"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could also frame this as understanding traits associated with growth provide predictive power in microbial community assembly or change under different conditions/perturbation. like the theoretical impact is of much broader interest to people who study microbiome from all sorts of perspectives</w:t>
      </w:r>
    </w:p>
  </w:comment>
  <w:comment w:id="2" w:author="Blazewicz, Steven Joseph" w:date="2023-11-03T14:00:00Z" w:initials="">
    <w:p w14:paraId="0B7BEE09"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Cite Megan F’s new review/perspective if timing works out</w:t>
      </w:r>
    </w:p>
  </w:comment>
  <w:comment w:id="3" w:author="Ella Sieradzki" w:date="2024-02-12T11:46:00Z" w:initials="">
    <w:p w14:paraId="2C677A6E"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Also possibly of interest to this part and hot from the oven: https://www.sciencedirect.com/science/article/pii/S003807172400004X</w:t>
      </w:r>
    </w:p>
  </w:comment>
  <w:comment w:id="4" w:author="Ella Sieradzki" w:date="2024-02-12T11:50:00Z" w:initials="">
    <w:p w14:paraId="18D0996B"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paragraph is framed as discussing functional traits, but most of it is about ribosomal RNA and proteins. I'm not sure I'd consider these functional, since their job is very broad and non-specific.</w:t>
      </w:r>
    </w:p>
  </w:comment>
  <w:comment w:id="5" w:author="Alexa Mann Nicolas" w:date="2024-01-23T17:12:00Z" w:initials="">
    <w:p w14:paraId="159A4DFA"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citation?</w:t>
      </w:r>
    </w:p>
  </w:comment>
  <w:comment w:id="6" w:author="Peter Francis Chuckran" w:date="2024-02-02T19:03:00Z" w:initials="">
    <w:p w14:paraId="5BAE3AD2"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ok, so one thing I just noticed (which is an absolute nightmare) is that since I transferred this from a docx, that my citation manager doesn't recognize this format. Basically, I got to redo all these citations at some point. Putting a placeholder here for the future</w:t>
      </w:r>
    </w:p>
    <w:p w14:paraId="461383AC"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Klappenbach 2000</w:t>
      </w:r>
    </w:p>
    <w:p w14:paraId="75AF4136"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Viera-Silva 2010</w:t>
      </w:r>
    </w:p>
  </w:comment>
  <w:comment w:id="7" w:author="Ella Sieradzki" w:date="2024-02-12T15:20:00Z" w:initials="">
    <w:p w14:paraId="5F65ABC0"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and vice versa, rare tRNAs are coded for to regulate transcription rate so that a gene is transcribed only when needed, otherwise the ribosome gets stuck and falls off of it.</w:t>
      </w:r>
    </w:p>
  </w:comment>
  <w:comment w:id="8" w:author="Peter Chuckran" w:date="2023-10-31T09:34:00Z" w:initials="">
    <w:p w14:paraId="5A7ADD9C"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Does anyone know of any paper that shows a strong relationship between GC and growth? I scoured the lit but really couldn’t find much direct evidence. My initial assumption was that high GC meant slower growth, but I don’t know if that’s actually true</w:t>
      </w:r>
    </w:p>
  </w:comment>
  <w:comment w:id="9" w:author="Blazewicz, Steven Joseph" w:date="2023-11-08T13:10:00Z" w:initials="">
    <w:p w14:paraId="369482FD"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 for growth rate specifically, but here’s one for a link with maximal growth temperature, so it’s linked to growth rate</w:t>
      </w:r>
    </w:p>
    <w:p w14:paraId="7A71EB2A" w14:textId="77777777" w:rsidR="008B4E70" w:rsidRDefault="008B4E70">
      <w:pPr>
        <w:widowControl w:val="0"/>
        <w:pBdr>
          <w:top w:val="nil"/>
          <w:left w:val="nil"/>
          <w:bottom w:val="nil"/>
          <w:right w:val="nil"/>
          <w:between w:val="nil"/>
        </w:pBdr>
        <w:rPr>
          <w:rFonts w:ascii="Arial" w:eastAsia="Arial" w:hAnsi="Arial" w:cs="Arial"/>
          <w:color w:val="000000"/>
          <w:sz w:val="22"/>
          <w:szCs w:val="22"/>
        </w:rPr>
      </w:pPr>
    </w:p>
    <w:p w14:paraId="7F57A07E"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https://bmcgenomics.biomedcentral.com/articles/10.1186/s12864-022-08353-7</w:t>
      </w:r>
    </w:p>
  </w:comment>
  <w:comment w:id="10" w:author="Ella Sieradzki" w:date="2024-02-13T13:23:00Z" w:initials="">
    <w:p w14:paraId="5FB4F3BD"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https://doi.org/10.1038/nature09530 This one says more or less the way I see it: low GC is an adaptation for low N environments (the surface ocean) and corresponds to slow but consistent growth rate, whereas high GC organisms are rare and just surviving but ready to bloom upon nutrient introduction. It's a different life strategy, not really representing a constant growth rate.</w:t>
      </w:r>
    </w:p>
  </w:comment>
  <w:comment w:id="11" w:author="Alexa Mann Nicolas" w:date="2024-01-23T18:25:00Z" w:initials="">
    <w:p w14:paraId="3BF77E24"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again, this is unclear in that it has been studied but there's nothing conclusive to report? or unclear in that in that it hasn't been explored?</w:t>
      </w:r>
    </w:p>
  </w:comment>
  <w:comment w:id="12" w:author="Peter Francis Chuckran" w:date="2024-02-02T19:08:00Z" w:initials="">
    <w:p w14:paraId="20AEF4CF"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haven't found any study that has looked at GC content and growth rate in soil bacteria. Sometimes it's in the context of codon bias (since GC is closely related to codon bias), but nothing that has looked specifically at GC</w:t>
      </w:r>
    </w:p>
  </w:comment>
  <w:comment w:id="13" w:author="Ella Sieradzki" w:date="2024-02-13T13:26:00Z" w:initials="">
    <w:p w14:paraId="72F278D8"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I'm not sure the average reader would understand what you mean by "cheaper". Smaller? Including nutrients that aren't limiting?</w:t>
      </w:r>
    </w:p>
    <w:p w14:paraId="5B12F9E4"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see the answer is in the next sentence, so maybe switch the two?</w:t>
      </w:r>
    </w:p>
  </w:comment>
  <w:comment w:id="14" w:author="Alexa Mann Nicolas" w:date="2024-01-23T18:52:00Z" w:initials="">
    <w:p w14:paraId="02099099"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cite Evan here too! https://microbiomejournal.biomedcentral.com/articles/10.1186/s40168-018-0499-z</w:t>
      </w:r>
    </w:p>
    <w:p w14:paraId="43FCFF38"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also can do me :) </w:t>
      </w:r>
    </w:p>
    <w:p w14:paraId="5BD7E5AE"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https://journals.asm.org/doi/full/10.1128/msystems.01205-20</w:t>
      </w:r>
    </w:p>
  </w:comment>
  <w:comment w:id="15" w:author="Ella Sieradzki" w:date="2024-02-13T13:40:00Z" w:initials="">
    <w:p w14:paraId="049328FE"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might be able to get something out of this paper: https://www.pnas.org/doi/abs/10.1073/pnas.2211625120</w:t>
      </w:r>
    </w:p>
  </w:comment>
  <w:comment w:id="16" w:author="Peter Chuckran" w:date="2023-05-11T09:36:00Z" w:initials="">
    <w:p w14:paraId="1C985784"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Was there a method?</w:t>
      </w:r>
    </w:p>
  </w:comment>
  <w:comment w:id="17" w:author="Blazewicz, Steven Joseph" w:date="2023-11-07T10:49:00Z" w:initials="">
    <w:p w14:paraId="1B62221F"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 that I remember, but I can check my field notebook when I get home</w:t>
      </w:r>
    </w:p>
  </w:comment>
  <w:comment w:id="18" w:author="Katerina Estera-Molina" w:date="2024-01-23T19:25:00Z" w:initials="">
    <w:p w14:paraId="1EC3B776"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I recall correctly, we chose based on prelim 13C IRMS data. What I don't remember is if we chose those with the highest label or those that Christina wasn't sampling from for her density fractionation study. I think we chose based on what Christina wasn't following though.</w:t>
      </w:r>
    </w:p>
  </w:comment>
  <w:comment w:id="19" w:author="Alexa Mann Nicolas" w:date="2024-01-23T20:25:00Z" w:initials="">
    <w:p w14:paraId="5561E62F"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Was Christina's sampling random?</w:t>
      </w:r>
    </w:p>
  </w:comment>
  <w:comment w:id="20" w:author="Katerina Estera-Molina" w:date="2024-01-23T20:46:00Z" w:initials="">
    <w:p w14:paraId="27C87B62"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 for Christina, we picked the plots with the highest 13C in the bulk soil based on 13C IRMS from the first labeling.</w:t>
      </w:r>
    </w:p>
  </w:comment>
  <w:comment w:id="21" w:author="Ella Sieradzki" w:date="2024-02-13T14:32:00Z" w:initials="">
    <w:p w14:paraId="51321E11"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DRAM uses a bunch of databases, not just KEGG.</w:t>
      </w:r>
    </w:p>
  </w:comment>
  <w:comment w:id="22" w:author="Peter Francis Chuckran" w:date="2024-02-13T18:28:00Z" w:initials="">
    <w:p w14:paraId="0AB84640"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True, but it's the only one I'm using in the analysis. Would include the others if I was planning on presenting those data</w:t>
      </w:r>
    </w:p>
  </w:comment>
  <w:comment w:id="23" w:author="Alexa Mann Nicolas" w:date="2024-01-23T21:34:00Z" w:initials="">
    <w:p w14:paraId="5A6BB115"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report here the average number of reads or bp of sequence generated per sample</w:t>
      </w:r>
    </w:p>
  </w:comment>
  <w:comment w:id="24" w:author="Alexa Mann Nicolas" w:date="2024-01-23T21:37:00Z" w:initials="">
    <w:p w14:paraId="7075566E"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can you briefly describe what this pipeline includes? i.e. quality control, adaptor trimming, etc</w:t>
      </w:r>
    </w:p>
  </w:comment>
  <w:comment w:id="25" w:author="Peter Francis Chuckran" w:date="2024-02-02T19:59:00Z" w:initials="">
    <w:p w14:paraId="6081B810"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only thing I actually used from JGI were the raw reads. I think including their pipeline might be confusing since I have my steps below. All of the specifics for what JGI did and what is on IMG will also be in the data release.</w:t>
      </w:r>
    </w:p>
  </w:comment>
  <w:comment w:id="26" w:author="Peter Chuckran" w:date="2023-10-31T11:19:00Z" w:initials="">
    <w:p w14:paraId="6B7F32A0"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Will whip up the data release while this bounces around to coauthors.</w:t>
      </w:r>
    </w:p>
  </w:comment>
  <w:comment w:id="29" w:author="Ella Sieradzki" w:date="2024-02-13T14:48:00Z" w:initials="">
    <w:p w14:paraId="09C604C9"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you used any packages don't forget to cite them here</w:t>
      </w:r>
    </w:p>
  </w:comment>
  <w:comment w:id="30" w:author="Alexa Mann Nicolas" w:date="2024-01-23T22:26:00Z" w:initials="">
    <w:p w14:paraId="0CB252A3"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think you should provide more detail for each</w:t>
      </w:r>
    </w:p>
  </w:comment>
  <w:comment w:id="31" w:author="Peter Francis Chuckran" w:date="2024-02-03T00:28:00Z" w:initials="">
    <w:p w14:paraId="3018F2DC"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reworded a lot of this section to make this a bit more clear. I don't think I will include all of the equations for ENC because it's rather long and complex (a lot of papers using this metric don't include the whole thing). I can write up something and put it in the supplement or on the github repo though.</w:t>
      </w:r>
    </w:p>
  </w:comment>
  <w:comment w:id="32" w:author="Ella Sieradzki" w:date="2024-02-13T14:55:00Z" w:initials="">
    <w:p w14:paraId="4829ABE0"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Any packages? Vegan? Tidyverse?</w:t>
      </w:r>
    </w:p>
  </w:comment>
  <w:comment w:id="33" w:author="Ella Sieradzki" w:date="2024-02-13T14:56:00Z" w:initials="">
    <w:p w14:paraId="01B394EF"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Did you test normality? Or is the sample size big enough to assume it?</w:t>
      </w:r>
    </w:p>
  </w:comment>
  <w:comment w:id="34" w:author="Alexa Mann Nicolas" w:date="2024-01-23T22:58:00Z" w:initials="">
    <w:p w14:paraId="61653F28"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makes it sound like it would be a unique adaptation to soil, has this been established in marine or gut systems?</w:t>
      </w:r>
    </w:p>
  </w:comment>
  <w:comment w:id="35" w:author="Peter Francis Chuckran" w:date="2024-02-05T16:51:00Z" w:initials="">
    <w:p w14:paraId="0434D36E"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 terms of responding to pulses of nutrients? Not really. A lot of what is out there focuses on coarse life strategies or environments (e.g. thermophilic, halophilic, symbiotic) but I haven't found anything that specifically talks about pulses. Still looking though</w:t>
      </w:r>
    </w:p>
  </w:comment>
  <w:comment w:id="36" w:author="Blazewicz, Steven Joseph" w:date="2023-11-07T14:20:00Z" w:initials="">
    <w:p w14:paraId="799FCAAB"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 the regression significant for these data (i.e. if you exclude higher ENC, perhaps excluding everything above 47) or can you give an R2?</w:t>
      </w:r>
    </w:p>
  </w:comment>
  <w:comment w:id="37" w:author="Peter Chuckran" w:date="2024-01-02T11:51:00Z" w:initials="">
    <w:p w14:paraId="022F0CAB"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R2 once we remove all high ENC MAGs was about 0.28. I think it’s cleaner if I just show the output of the full model, so I updated Supplemental Table 1 to now include the summary output. Let me know what you think</w:t>
      </w:r>
    </w:p>
  </w:comment>
  <w:comment w:id="38" w:author="Alexa Mann Nicolas" w:date="2024-01-24T19:34:00Z" w:initials="">
    <w:p w14:paraId="6205AA0D"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why'd you choose 72 h?</w:t>
      </w:r>
    </w:p>
  </w:comment>
  <w:comment w:id="39" w:author="Peter Francis Chuckran" w:date="2024-02-06T00:00:00Z" w:initials="">
    <w:p w14:paraId="0E599BD4"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It was the time-point where we had the most MAGs represented, so it most cleanly showed the relationship between ENC, GC, and AFE. I could show each time-point as well. Going to play around with having fig 1 be 3 columns faceted by time</w:t>
      </w:r>
    </w:p>
  </w:comment>
  <w:comment w:id="40" w:author="Peter Francis Chuckran" w:date="2024-02-06T00:39:00Z" w:initials="">
    <w:p w14:paraId="1EBBDC19"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Citation to Chen et al</w:t>
      </w:r>
    </w:p>
  </w:comment>
  <w:comment w:id="41" w:author="Alexa Mann Nicolas" w:date="2024-01-24T19:39:00Z" w:initials="">
    <w:p w14:paraId="27F77AE2"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since it seems you are integrating discussion and results could you propose a hypothesis here for what you think is happening? like organisms growing quicker, initially, in response to wet-up have a better synchronized codon/trna pool (correct?) and that next responders seems to have slightly more streamlined genomes? would be cool if you could somehow model this?</w:t>
      </w:r>
    </w:p>
  </w:comment>
  <w:comment w:id="42" w:author="Blazewicz, Steven Joseph" w:date="2023-11-07T14:34:00Z" w:initials="">
    <w:p w14:paraId="5C31F4BC"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Can this be linked back to the intro text more directly? In the intro you first brought up the relationship between growth and genome size in marine systems which is the opposite of this finding, but you gave a reason why this might be - overall larger genomes in soil. Are your genomes larger than those in the marine papers you cite. Can you state this as a fact and then move on to discuss the tradeoffs of smaller vs larger genomes in soil where they are all on average larger than marine systems?</w:t>
      </w:r>
    </w:p>
  </w:comment>
  <w:comment w:id="43" w:author="Peter Chuckran" w:date="2024-01-02T12:02:00Z" w:initials="">
    <w:p w14:paraId="0386B8D3"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Added another paragraph after this one that hopefully addresses this</w:t>
      </w:r>
    </w:p>
  </w:comment>
  <w:comment w:id="44" w:author="Alexa Mann Nicolas" w:date="2024-01-24T20:06:00Z" w:initials="">
    <w:p w14:paraId="626D3909"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 this wrong, but i think about genome size as also related to specialist vs generalist and generalists are more cosmopolitan organisms, so a part of this discussion absent is also the tradeoff with geographical distribution? i don't know if it needs to be in this paper per se, but perhaps should be gestured at to acknowledge these traits as not in a vacuum of genomic traits and growth, like another ecological level is distribution</w:t>
      </w:r>
    </w:p>
  </w:comment>
  <w:comment w:id="45" w:author="Peter Francis Chuckran" w:date="2024-02-06T22:42:00Z" w:initials="">
    <w:p w14:paraId="13320BED"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Ok, just spent a couple hrs on this. I'm actually not 100% convinced that this is true. It seems like there really isn't enough work on it for soils to feel confident in stating it. Any mention of this would have to be a more detailed/nuanced discussion of the subject, and I think it could get a bit off-topic considering the focus of the paper.</w:t>
      </w:r>
    </w:p>
  </w:comment>
  <w:comment w:id="46" w:author="Alexa Mann Nicolas" w:date="2024-01-24T20:01:00Z" w:initials="">
    <w:p w14:paraId="02004E08"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what's this mean here? keep being specific about what kind of cost you mean or don't use the word cost</w:t>
      </w:r>
    </w:p>
  </w:comment>
  <w:comment w:id="47" w:author="Alexa Mann Nicolas" w:date="2024-01-24T20:01:00Z" w:initials="">
    <w:p w14:paraId="60BE2E98"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see previous comment</w:t>
      </w:r>
    </w:p>
  </w:comment>
  <w:comment w:id="48" w:author="Alexa Mann Nicolas" w:date="2024-01-24T20:03:00Z" w:initials="">
    <w:p w14:paraId="7B0E6512"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definitely think in intro you should describe more what life strategy means in this paper, it sounds like jargon that refers to something specific, but it feels not well defined what?</w:t>
      </w:r>
    </w:p>
  </w:comment>
  <w:comment w:id="49" w:author="Alexa Mann Nicolas" w:date="2024-01-24T20:09:00Z" w:initials="">
    <w:p w14:paraId="72484AF0"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what's the growth metric here? this sort of reads tautologically like early transcription is early growth and so we found early transcription leads to early growth, does that make sense? i think specificity would clean this up</w:t>
      </w:r>
    </w:p>
  </w:comment>
  <w:comment w:id="50" w:author="Alexa Mann Nicolas" w:date="2024-01-24T20:11:00Z" w:initials="">
    <w:p w14:paraId="5A6FCC80"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what are the important limitations?</w:t>
      </w:r>
    </w:p>
  </w:comment>
  <w:comment w:id="51" w:author="Alexa Mann Nicolas" w:date="2024-01-24T20:19:00Z" w:initials="">
    <w:p w14:paraId="0E053953"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transition, why did you do this next? what was the hypothesis?</w:t>
      </w:r>
    </w:p>
  </w:comment>
  <w:comment w:id="52" w:author="Alexa Mann Nicolas" w:date="2024-01-24T20:21:00Z" w:initials="">
    <w:p w14:paraId="7974CB10"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feel like in the prior section where you start analyzing expression date you should introduce the variables a bit so it's easy to keep straight that the rest of the paper looks at the interplay between transcription, growth, and X genomic trait(s). in a lot of other studies, people use transcription as a proxy for activity and sometimes equate this with growth, so clearly delineating these subjects of analysis is crucial</w:t>
      </w:r>
    </w:p>
  </w:comment>
  <w:comment w:id="53" w:author="Blazewicz, Steven Joseph" w:date="2023-11-07T15:56:00Z" w:initials="">
    <w:p w14:paraId="109F2192"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Comparing 3c+d to 3a+b feels a bit like comparing apples to oranges because a+b are categorical whearas c+d are quasi quantitative scaling. Did you ever try putting the growth response data into categories like you did for transcripts to see if that would show a similar pattern?</w:t>
      </w:r>
    </w:p>
  </w:comment>
  <w:comment w:id="54" w:author="Peter Chuckran" w:date="2024-01-16T16:11:00Z" w:initials="">
    <w:p w14:paraId="43D7A226"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That one is a little tricky because it requires us to have growth rates for every MAG for each time pt—and detection of each MAG will be largely dependent on read depth for each sample. I think we’d wind up with about 12 MAGs split among 4 categories.</w:t>
      </w:r>
    </w:p>
  </w:comment>
  <w:comment w:id="55" w:author="Blazewicz, Steven Joseph" w:date="2023-11-08T13:37:00Z" w:initials="">
    <w:p w14:paraId="427469EA"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don’t know anything about this, but I’m wondering if Lysine is one of the most utilized AAs. I’m pretty sure its considered an essential AA for bacteria and its needed for protein synthesis</w:t>
      </w:r>
    </w:p>
  </w:comment>
  <w:comment w:id="56" w:author="Peter Chuckran" w:date="2024-01-17T11:37:00Z" w:initials="">
    <w:p w14:paraId="0710153F"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messaged Linnea about the metabolite data. I’m wondering if there’s a greater abundance of lysine kicking around, giving some advantage to our lysine-lovers out there</w:t>
      </w:r>
    </w:p>
  </w:comment>
  <w:comment w:id="57" w:author="Alexa Mann Nicolas" w:date="2024-01-24T20:32:00Z" w:initials="">
    <w:p w14:paraId="0F0BC032"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you want to include something like this i'd rewrite it as "we hypothesize this relationship ... due to x, y, z reason, further research is needed"</w:t>
      </w:r>
    </w:p>
  </w:comment>
  <w:comment w:id="58" w:author="Alexa Mann Nicolas" w:date="2024-01-24T20:38:00Z" w:initials="">
    <w:p w14:paraId="50D8FB61"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don't know if this makes sense... i don't think of codon bias / gc content / genome size as traits selected for/against on this time scale i.e. responding to these events? like expression/growth are more plastic than genomic traits so the use of response here throws me</w:t>
      </w:r>
    </w:p>
  </w:comment>
  <w:comment w:id="60" w:author="Peter Chuckran" w:date="2023-10-31T12:06:00Z" w:initials="">
    <w:p w14:paraId="2F30A170"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I’m toying with the idea of adding an additional analysis that looks at metabolic diversity vs genome size and relating this to traits. Show the tradeoff between metabolic versatility and growth. Then putting this in the context of frameworks—but that starts to bleed into Ella’s paper a bit.</w:t>
      </w:r>
    </w:p>
  </w:comment>
  <w:comment w:id="61" w:author="Blazewicz, Steven Joseph" w:date="2023-11-08T13:52:00Z" w:initials="">
    <w:p w14:paraId="77AE206C"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 you already have the analyses finished. If so, let’s talk about results soon and what you are thinking of adding</w:t>
      </w:r>
    </w:p>
  </w:comment>
  <w:comment w:id="62" w:author="Peter Chuckran" w:date="2024-01-16T16:07:00Z" w:initials="">
    <w:p w14:paraId="6E1ECE29"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Turns out there wasn’t much. Nothing clear anyway. We still have a piece about late responding taxa up regulating more CAZy genes, but there wasn’t any clear relationship between number of CAZy genes expressed and genome size or growth rate</w:t>
      </w:r>
    </w:p>
  </w:comment>
  <w:comment w:id="63" w:author="Alexa Mann Nicolas" w:date="2024-01-24T20:48:00Z" w:initials="">
    <w:p w14:paraId="2ED7EF8F"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think the most exciting part of this paper is the idea that these analyses could help us build a more predictive understanding of growth via genomics and transcription. i think that lens throughout would help punch up the paper, specifically the conclusion. The conclusion needs some syntactical work, use more different verbs to have a greater specificity, condensing some phrases to be more economical with wording, etc..</w:t>
      </w:r>
    </w:p>
  </w:comment>
  <w:comment w:id="64" w:author="Peter Francis Chuckran" w:date="2024-01-26T20:30:00Z" w:initials="">
    <w:p w14:paraId="2D0E13BF"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Rina/Steve, could you add anyone who maybe helped with set-up that I wasn't aware of? Not sure who was part of the original project. If you could just put their name and what they did, I can pull it all together later</w:t>
      </w:r>
    </w:p>
  </w:comment>
  <w:comment w:id="65" w:author="Alexa Mann Nicolas" w:date="2024-02-05T16:31:00Z" w:initials="">
    <w:p w14:paraId="10185537"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since Jill isn't a coauthor, should probably acknowledge her and Rohan. I know SFA supports biotite, but i don't know if it should be also be specifically mentioned</w:t>
      </w:r>
    </w:p>
    <w:p w14:paraId="1089D5C2"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1 total reaction</w:t>
      </w:r>
    </w:p>
    <w:p w14:paraId="12DA1E7D"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Peter Francis Chuckran reacted with 👍 at 2024-02-05 08:44 AM</w:t>
      </w:r>
    </w:p>
  </w:comment>
  <w:comment w:id="66" w:author="Peter Francis Chuckran" w:date="2024-01-24T02:44:00Z" w:initials="">
    <w:p w14:paraId="54D05EED"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I'll eventually move this to be a more traditional manuscript format, but in the meantime, isn't it nice to have the legend here?</w:t>
      </w:r>
    </w:p>
  </w:comment>
  <w:comment w:id="67" w:author="Alexa Mann Nicolas" w:date="2024-01-24T19:15:00Z" w:initials="">
    <w:p w14:paraId="58D688CE"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haha it's ok, jarring to my traditional brain</w:t>
      </w:r>
    </w:p>
  </w:comment>
  <w:comment w:id="68" w:author="Alexa Mann Nicolas" w:date="2024-01-24T19:34:00Z" w:initials="">
    <w:p w14:paraId="394B3774" w14:textId="77777777" w:rsidR="008B4E70"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think this legend needs more detail... AFE of 18O. also it's confusing what is both, what is just (A), and what is (B) 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A1C3A" w15:done="0"/>
  <w15:commentEx w15:paraId="5A79BE07" w15:done="0"/>
  <w15:commentEx w15:paraId="0B7BEE09" w15:done="0"/>
  <w15:commentEx w15:paraId="2C677A6E" w15:done="0"/>
  <w15:commentEx w15:paraId="18D0996B" w15:done="0"/>
  <w15:commentEx w15:paraId="159A4DFA" w15:done="0"/>
  <w15:commentEx w15:paraId="75AF4136" w15:done="0"/>
  <w15:commentEx w15:paraId="5F65ABC0" w15:done="0"/>
  <w15:commentEx w15:paraId="5A7ADD9C" w15:done="0"/>
  <w15:commentEx w15:paraId="7F57A07E" w15:done="0"/>
  <w15:commentEx w15:paraId="5FB4F3BD" w15:done="0"/>
  <w15:commentEx w15:paraId="3BF77E24" w15:done="0"/>
  <w15:commentEx w15:paraId="20AEF4CF" w15:done="0"/>
  <w15:commentEx w15:paraId="5B12F9E4" w15:done="0"/>
  <w15:commentEx w15:paraId="5BD7E5AE" w15:done="0"/>
  <w15:commentEx w15:paraId="049328FE" w15:done="0"/>
  <w15:commentEx w15:paraId="1C985784" w15:done="0"/>
  <w15:commentEx w15:paraId="1B62221F" w15:done="0"/>
  <w15:commentEx w15:paraId="1EC3B776" w15:done="0"/>
  <w15:commentEx w15:paraId="5561E62F" w15:done="0"/>
  <w15:commentEx w15:paraId="27C87B62" w15:done="0"/>
  <w15:commentEx w15:paraId="51321E11" w15:done="0"/>
  <w15:commentEx w15:paraId="0AB84640" w15:done="0"/>
  <w15:commentEx w15:paraId="5A6BB115" w15:done="0"/>
  <w15:commentEx w15:paraId="7075566E" w15:done="0"/>
  <w15:commentEx w15:paraId="6081B810" w15:done="0"/>
  <w15:commentEx w15:paraId="6B7F32A0" w15:done="0"/>
  <w15:commentEx w15:paraId="09C604C9" w15:done="0"/>
  <w15:commentEx w15:paraId="0CB252A3" w15:done="0"/>
  <w15:commentEx w15:paraId="3018F2DC" w15:done="0"/>
  <w15:commentEx w15:paraId="4829ABE0" w15:done="0"/>
  <w15:commentEx w15:paraId="01B394EF" w15:done="0"/>
  <w15:commentEx w15:paraId="61653F28" w15:done="0"/>
  <w15:commentEx w15:paraId="0434D36E" w15:done="0"/>
  <w15:commentEx w15:paraId="799FCAAB" w15:done="0"/>
  <w15:commentEx w15:paraId="022F0CAB" w15:done="0"/>
  <w15:commentEx w15:paraId="6205AA0D" w15:done="0"/>
  <w15:commentEx w15:paraId="0E599BD4" w15:done="0"/>
  <w15:commentEx w15:paraId="1EBBDC19" w15:done="0"/>
  <w15:commentEx w15:paraId="27F77AE2" w15:done="0"/>
  <w15:commentEx w15:paraId="5C31F4BC" w15:done="0"/>
  <w15:commentEx w15:paraId="0386B8D3" w15:done="0"/>
  <w15:commentEx w15:paraId="626D3909" w15:done="0"/>
  <w15:commentEx w15:paraId="13320BED" w15:done="0"/>
  <w15:commentEx w15:paraId="02004E08" w15:done="0"/>
  <w15:commentEx w15:paraId="60BE2E98" w15:done="0"/>
  <w15:commentEx w15:paraId="7B0E6512" w15:done="0"/>
  <w15:commentEx w15:paraId="72484AF0" w15:done="0"/>
  <w15:commentEx w15:paraId="5A6FCC80" w15:done="0"/>
  <w15:commentEx w15:paraId="0E053953" w15:done="0"/>
  <w15:commentEx w15:paraId="7974CB10" w15:done="0"/>
  <w15:commentEx w15:paraId="109F2192" w15:done="0"/>
  <w15:commentEx w15:paraId="43D7A226" w15:done="0"/>
  <w15:commentEx w15:paraId="427469EA" w15:done="0"/>
  <w15:commentEx w15:paraId="0710153F" w15:done="0"/>
  <w15:commentEx w15:paraId="0F0BC032" w15:done="0"/>
  <w15:commentEx w15:paraId="50D8FB61" w15:done="0"/>
  <w15:commentEx w15:paraId="2F30A170" w15:done="0"/>
  <w15:commentEx w15:paraId="77AE206C" w15:done="0"/>
  <w15:commentEx w15:paraId="6E1ECE29" w15:done="0"/>
  <w15:commentEx w15:paraId="2ED7EF8F" w15:done="0"/>
  <w15:commentEx w15:paraId="2D0E13BF" w15:done="0"/>
  <w15:commentEx w15:paraId="12DA1E7D" w15:done="0"/>
  <w15:commentEx w15:paraId="54D05EED" w15:done="0"/>
  <w15:commentEx w15:paraId="58D688CE" w15:done="0"/>
  <w15:commentEx w15:paraId="394B37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A1C3A" w16cid:durableId="281DC6BB"/>
  <w16cid:commentId w16cid:paraId="5A79BE07" w16cid:durableId="4EC36AFE"/>
  <w16cid:commentId w16cid:paraId="0B7BEE09" w16cid:durableId="299C3794"/>
  <w16cid:commentId w16cid:paraId="2C677A6E" w16cid:durableId="2B961467"/>
  <w16cid:commentId w16cid:paraId="18D0996B" w16cid:durableId="79D03146"/>
  <w16cid:commentId w16cid:paraId="159A4DFA" w16cid:durableId="44AF8C1E"/>
  <w16cid:commentId w16cid:paraId="75AF4136" w16cid:durableId="017DC5D3"/>
  <w16cid:commentId w16cid:paraId="5F65ABC0" w16cid:durableId="6E818F2E"/>
  <w16cid:commentId w16cid:paraId="5A7ADD9C" w16cid:durableId="09BAE706"/>
  <w16cid:commentId w16cid:paraId="7F57A07E" w16cid:durableId="08CC1A69"/>
  <w16cid:commentId w16cid:paraId="5FB4F3BD" w16cid:durableId="543168B2"/>
  <w16cid:commentId w16cid:paraId="3BF77E24" w16cid:durableId="72690B3F"/>
  <w16cid:commentId w16cid:paraId="20AEF4CF" w16cid:durableId="293F4574"/>
  <w16cid:commentId w16cid:paraId="5B12F9E4" w16cid:durableId="0ED2546C"/>
  <w16cid:commentId w16cid:paraId="5BD7E5AE" w16cid:durableId="2730B360"/>
  <w16cid:commentId w16cid:paraId="049328FE" w16cid:durableId="0A6599E2"/>
  <w16cid:commentId w16cid:paraId="1C985784" w16cid:durableId="658A4C60"/>
  <w16cid:commentId w16cid:paraId="1B62221F" w16cid:durableId="48E0ADAD"/>
  <w16cid:commentId w16cid:paraId="1EC3B776" w16cid:durableId="005532D7"/>
  <w16cid:commentId w16cid:paraId="5561E62F" w16cid:durableId="196BA08D"/>
  <w16cid:commentId w16cid:paraId="27C87B62" w16cid:durableId="1AADEF15"/>
  <w16cid:commentId w16cid:paraId="51321E11" w16cid:durableId="39F462B4"/>
  <w16cid:commentId w16cid:paraId="0AB84640" w16cid:durableId="1AD2B0A3"/>
  <w16cid:commentId w16cid:paraId="5A6BB115" w16cid:durableId="71867E26"/>
  <w16cid:commentId w16cid:paraId="7075566E" w16cid:durableId="715A90A4"/>
  <w16cid:commentId w16cid:paraId="6081B810" w16cid:durableId="1CCF2010"/>
  <w16cid:commentId w16cid:paraId="6B7F32A0" w16cid:durableId="442FC84A"/>
  <w16cid:commentId w16cid:paraId="09C604C9" w16cid:durableId="5DC2A4C0"/>
  <w16cid:commentId w16cid:paraId="0CB252A3" w16cid:durableId="39A12249"/>
  <w16cid:commentId w16cid:paraId="3018F2DC" w16cid:durableId="6E2FF546"/>
  <w16cid:commentId w16cid:paraId="4829ABE0" w16cid:durableId="0BA54308"/>
  <w16cid:commentId w16cid:paraId="01B394EF" w16cid:durableId="1BF45DCB"/>
  <w16cid:commentId w16cid:paraId="61653F28" w16cid:durableId="37952D74"/>
  <w16cid:commentId w16cid:paraId="0434D36E" w16cid:durableId="208EE68C"/>
  <w16cid:commentId w16cid:paraId="799FCAAB" w16cid:durableId="40CA3626"/>
  <w16cid:commentId w16cid:paraId="022F0CAB" w16cid:durableId="04EA29D5"/>
  <w16cid:commentId w16cid:paraId="6205AA0D" w16cid:durableId="5670A9D5"/>
  <w16cid:commentId w16cid:paraId="0E599BD4" w16cid:durableId="1719558B"/>
  <w16cid:commentId w16cid:paraId="1EBBDC19" w16cid:durableId="19C6923D"/>
  <w16cid:commentId w16cid:paraId="27F77AE2" w16cid:durableId="486A4335"/>
  <w16cid:commentId w16cid:paraId="5C31F4BC" w16cid:durableId="3E35CB80"/>
  <w16cid:commentId w16cid:paraId="0386B8D3" w16cid:durableId="5FF55677"/>
  <w16cid:commentId w16cid:paraId="626D3909" w16cid:durableId="4C15F658"/>
  <w16cid:commentId w16cid:paraId="13320BED" w16cid:durableId="50B19694"/>
  <w16cid:commentId w16cid:paraId="02004E08" w16cid:durableId="0DBE6F2F"/>
  <w16cid:commentId w16cid:paraId="60BE2E98" w16cid:durableId="772D8957"/>
  <w16cid:commentId w16cid:paraId="7B0E6512" w16cid:durableId="710C90E8"/>
  <w16cid:commentId w16cid:paraId="72484AF0" w16cid:durableId="20A52310"/>
  <w16cid:commentId w16cid:paraId="5A6FCC80" w16cid:durableId="66B0BF49"/>
  <w16cid:commentId w16cid:paraId="0E053953" w16cid:durableId="6031FD45"/>
  <w16cid:commentId w16cid:paraId="7974CB10" w16cid:durableId="672590B4"/>
  <w16cid:commentId w16cid:paraId="109F2192" w16cid:durableId="52B1C3DB"/>
  <w16cid:commentId w16cid:paraId="43D7A226" w16cid:durableId="4C97ECC2"/>
  <w16cid:commentId w16cid:paraId="427469EA" w16cid:durableId="1DB03830"/>
  <w16cid:commentId w16cid:paraId="0710153F" w16cid:durableId="2EDF80D4"/>
  <w16cid:commentId w16cid:paraId="0F0BC032" w16cid:durableId="2D2DBF1A"/>
  <w16cid:commentId w16cid:paraId="50D8FB61" w16cid:durableId="0DEB953A"/>
  <w16cid:commentId w16cid:paraId="2F30A170" w16cid:durableId="11F9BFEC"/>
  <w16cid:commentId w16cid:paraId="77AE206C" w16cid:durableId="758B3DB8"/>
  <w16cid:commentId w16cid:paraId="6E1ECE29" w16cid:durableId="7C5512A5"/>
  <w16cid:commentId w16cid:paraId="2ED7EF8F" w16cid:durableId="4498296D"/>
  <w16cid:commentId w16cid:paraId="2D0E13BF" w16cid:durableId="646AB13B"/>
  <w16cid:commentId w16cid:paraId="12DA1E7D" w16cid:durableId="42377101"/>
  <w16cid:commentId w16cid:paraId="54D05EED" w16cid:durableId="44F22344"/>
  <w16cid:commentId w16cid:paraId="58D688CE" w16cid:durableId="59377CAA"/>
  <w16cid:commentId w16cid:paraId="394B3774" w16cid:durableId="1E264F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0000500000000020000"/>
    <w:charset w:val="00"/>
    <w:family w:val="auto"/>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uckran">
    <w15:presenceInfo w15:providerId="AD" w15:userId="S::pete.chuckran@BERKELEY.EDU::abac7ea4-8ef4-4f20-b3b8-61c0be6dd0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E70"/>
    <w:rsid w:val="002E49DF"/>
    <w:rsid w:val="008B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299AA9"/>
  <w15:docId w15:val="{2617F663-A72D-4543-B876-496A05AE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2E4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0.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6309</Words>
  <Characters>35967</Characters>
  <Application>Microsoft Office Word</Application>
  <DocSecurity>0</DocSecurity>
  <Lines>299</Lines>
  <Paragraphs>84</Paragraphs>
  <ScaleCrop>false</ScaleCrop>
  <Company/>
  <LinksUpToDate>false</LinksUpToDate>
  <CharactersWithSpaces>42192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Chuckran</cp:lastModifiedBy>
  <cp:revision>2</cp:revision>
  <dcterms:created xsi:type="dcterms:W3CDTF">2024-02-13T18:50:00Z</dcterms:created>
  <dcterms:modified xsi:type="dcterms:W3CDTF">2024-02-13T18:50:00Z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id="FHZ4GnpM"/&gt;&lt;style id="http://www.zotero.org/styles/pnas" hasBibliography="1" bibliographyStyleHasBeenSet="1"/&gt;&lt;prefs&gt;&lt;pref name="fieldType" value="Field"/&gt;&lt;/prefs&gt;&lt;/data&gt;</vt:lpwstr>
  </property>
</Properties>
</file>